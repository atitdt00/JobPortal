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329" w:rsidRDefault="00CA7329">
      <w:pPr>
        <w:rPr>
          <w:rFonts w:ascii="Times New Roman" w:hAnsi="Times New Roman" w:cs="Times New Roman"/>
          <w:sz w:val="24"/>
          <w:szCs w:val="24"/>
        </w:rPr>
      </w:pPr>
      <w:r>
        <w:rPr>
          <w:noProof/>
        </w:rPr>
        <w:drawing>
          <wp:anchor distT="0" distB="0" distL="114300" distR="114300" simplePos="0" relativeHeight="251659264" behindDoc="0" locked="0" layoutInCell="1" hidden="0" allowOverlap="1" wp14:anchorId="46C7BDCF" wp14:editId="77C99466">
            <wp:simplePos x="0" y="0"/>
            <wp:positionH relativeFrom="column">
              <wp:posOffset>1984701</wp:posOffset>
            </wp:positionH>
            <wp:positionV relativeFrom="paragraph">
              <wp:posOffset>0</wp:posOffset>
            </wp:positionV>
            <wp:extent cx="1639629" cy="1637414"/>
            <wp:effectExtent l="0" t="0" r="0" b="0"/>
            <wp:wrapNone/>
            <wp:docPr id="1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39629" cy="1637414"/>
                    </a:xfrm>
                    <a:prstGeom prst="rect">
                      <a:avLst/>
                    </a:prstGeom>
                    <a:ln/>
                  </pic:spPr>
                </pic:pic>
              </a:graphicData>
            </a:graphic>
          </wp:anchor>
        </w:drawing>
      </w:r>
    </w:p>
    <w:p w:rsidR="00CA7329" w:rsidRPr="00CA7329" w:rsidRDefault="00CA7329" w:rsidP="00CA7329">
      <w:pPr>
        <w:rPr>
          <w:rFonts w:ascii="Times New Roman" w:hAnsi="Times New Roman" w:cs="Times New Roman"/>
          <w:sz w:val="24"/>
          <w:szCs w:val="24"/>
        </w:rPr>
      </w:pPr>
    </w:p>
    <w:p w:rsidR="00CA7329" w:rsidRPr="00CA7329" w:rsidRDefault="00CA7329" w:rsidP="00CA7329">
      <w:pPr>
        <w:rPr>
          <w:rFonts w:ascii="Times New Roman" w:hAnsi="Times New Roman" w:cs="Times New Roman"/>
          <w:sz w:val="24"/>
          <w:szCs w:val="24"/>
        </w:rPr>
      </w:pPr>
    </w:p>
    <w:p w:rsidR="00CA7329" w:rsidRPr="00CA7329" w:rsidRDefault="00CA7329" w:rsidP="00CA7329">
      <w:pPr>
        <w:rPr>
          <w:rFonts w:ascii="Times New Roman" w:hAnsi="Times New Roman" w:cs="Times New Roman"/>
          <w:sz w:val="24"/>
          <w:szCs w:val="24"/>
        </w:rPr>
      </w:pPr>
    </w:p>
    <w:p w:rsidR="00CA7329" w:rsidRDefault="00CA7329" w:rsidP="00CA7329">
      <w:pPr>
        <w:rPr>
          <w:rFonts w:ascii="Times New Roman" w:hAnsi="Times New Roman" w:cs="Times New Roman"/>
          <w:sz w:val="24"/>
          <w:szCs w:val="24"/>
        </w:rPr>
      </w:pPr>
    </w:p>
    <w:p w:rsidR="0018722F" w:rsidRDefault="00743415" w:rsidP="00CA7329">
      <w:pPr>
        <w:tabs>
          <w:tab w:val="left" w:pos="3720"/>
        </w:tabs>
        <w:jc w:val="center"/>
        <w:rPr>
          <w:rFonts w:ascii="Times New Roman" w:hAnsi="Times New Roman" w:cs="Times New Roman"/>
          <w:sz w:val="32"/>
          <w:szCs w:val="32"/>
        </w:rPr>
      </w:pPr>
      <w:r w:rsidRPr="00CA7329">
        <w:rPr>
          <w:rFonts w:ascii="Times New Roman" w:hAnsi="Times New Roman" w:cs="Times New Roman"/>
          <w:sz w:val="32"/>
          <w:szCs w:val="32"/>
        </w:rPr>
        <w:t>TRIBHUWAN UNIVERSITY</w:t>
      </w:r>
    </w:p>
    <w:p w:rsidR="00CA7329" w:rsidRDefault="00CA7329" w:rsidP="00CA7329">
      <w:pPr>
        <w:tabs>
          <w:tab w:val="left" w:pos="3720"/>
        </w:tabs>
        <w:jc w:val="center"/>
        <w:rPr>
          <w:rFonts w:ascii="Times New Roman" w:hAnsi="Times New Roman" w:cs="Times New Roman"/>
          <w:sz w:val="32"/>
          <w:szCs w:val="32"/>
        </w:rPr>
      </w:pPr>
      <w:r>
        <w:rPr>
          <w:rFonts w:ascii="Times New Roman" w:hAnsi="Times New Roman" w:cs="Times New Roman"/>
          <w:sz w:val="32"/>
          <w:szCs w:val="32"/>
        </w:rPr>
        <w:t>Faculty of Humanities and Social Science</w:t>
      </w:r>
    </w:p>
    <w:p w:rsidR="00CA7329" w:rsidRDefault="00CA7329" w:rsidP="00CA7329">
      <w:pPr>
        <w:tabs>
          <w:tab w:val="left" w:pos="3720"/>
        </w:tabs>
        <w:jc w:val="center"/>
        <w:rPr>
          <w:rFonts w:ascii="Times New Roman" w:hAnsi="Times New Roman" w:cs="Times New Roman"/>
          <w:sz w:val="32"/>
          <w:szCs w:val="32"/>
        </w:rPr>
      </w:pPr>
    </w:p>
    <w:p w:rsidR="00CA7329" w:rsidRDefault="00CA7329">
      <w:pPr>
        <w:tabs>
          <w:tab w:val="left" w:pos="3720"/>
        </w:tabs>
        <w:spacing w:after="0"/>
        <w:jc w:val="center"/>
        <w:rPr>
          <w:rFonts w:ascii="Times New Roman" w:hAnsi="Times New Roman" w:cs="Times New Roman"/>
          <w:sz w:val="32"/>
          <w:szCs w:val="32"/>
        </w:rPr>
        <w:pPrChange w:id="2" w:author="ATIT DANGAURA THARU" w:date="2024-08-14T19:05:00Z">
          <w:pPr>
            <w:tabs>
              <w:tab w:val="left" w:pos="3720"/>
            </w:tabs>
            <w:jc w:val="center"/>
          </w:pPr>
        </w:pPrChange>
      </w:pPr>
      <w:r>
        <w:rPr>
          <w:rFonts w:ascii="Times New Roman" w:hAnsi="Times New Roman" w:cs="Times New Roman"/>
          <w:sz w:val="32"/>
          <w:szCs w:val="32"/>
        </w:rPr>
        <w:t>A Project Proposal</w:t>
      </w:r>
    </w:p>
    <w:p w:rsidR="00CA7329" w:rsidRDefault="00CA7329">
      <w:pPr>
        <w:tabs>
          <w:tab w:val="left" w:pos="3720"/>
        </w:tabs>
        <w:spacing w:after="0"/>
        <w:jc w:val="center"/>
        <w:rPr>
          <w:rFonts w:ascii="Times New Roman" w:hAnsi="Times New Roman" w:cs="Times New Roman"/>
          <w:sz w:val="32"/>
          <w:szCs w:val="32"/>
        </w:rPr>
        <w:pPrChange w:id="3" w:author="ATIT DANGAURA THARU" w:date="2024-08-14T19:05:00Z">
          <w:pPr>
            <w:tabs>
              <w:tab w:val="left" w:pos="3720"/>
            </w:tabs>
            <w:jc w:val="center"/>
          </w:pPr>
        </w:pPrChange>
      </w:pPr>
      <w:r>
        <w:rPr>
          <w:rFonts w:ascii="Times New Roman" w:hAnsi="Times New Roman" w:cs="Times New Roman"/>
          <w:sz w:val="32"/>
          <w:szCs w:val="32"/>
        </w:rPr>
        <w:t xml:space="preserve">On </w:t>
      </w:r>
    </w:p>
    <w:p w:rsidR="00CA7329" w:rsidRDefault="00565797" w:rsidP="00CA7329">
      <w:pPr>
        <w:tabs>
          <w:tab w:val="left" w:pos="3720"/>
        </w:tabs>
        <w:jc w:val="center"/>
        <w:rPr>
          <w:ins w:id="4" w:author="ATIT DANGAURA THARU" w:date="2024-08-14T19:05:00Z"/>
          <w:rFonts w:ascii="Times New Roman" w:hAnsi="Times New Roman" w:cs="Times New Roman"/>
          <w:sz w:val="32"/>
          <w:szCs w:val="32"/>
        </w:rPr>
      </w:pPr>
      <w:ins w:id="5" w:author="ATIT DANGAURA THARU" w:date="2024-08-11T15:26:00Z">
        <w:r>
          <w:rPr>
            <w:rFonts w:ascii="Times New Roman" w:hAnsi="Times New Roman" w:cs="Times New Roman"/>
            <w:sz w:val="32"/>
            <w:szCs w:val="32"/>
          </w:rPr>
          <w:t xml:space="preserve">Online </w:t>
        </w:r>
      </w:ins>
      <w:ins w:id="6" w:author="ATIT DANGAURA THARU" w:date="2024-08-09T13:32:00Z">
        <w:r w:rsidR="003A6D93">
          <w:rPr>
            <w:rFonts w:ascii="Times New Roman" w:hAnsi="Times New Roman" w:cs="Times New Roman"/>
            <w:sz w:val="32"/>
            <w:szCs w:val="32"/>
          </w:rPr>
          <w:t>Job Portal</w:t>
        </w:r>
      </w:ins>
    </w:p>
    <w:p w:rsidR="00C977AA" w:rsidRDefault="00C977AA" w:rsidP="00CA7329">
      <w:pPr>
        <w:tabs>
          <w:tab w:val="left" w:pos="3720"/>
        </w:tabs>
        <w:jc w:val="center"/>
        <w:rPr>
          <w:rFonts w:ascii="Times New Roman" w:hAnsi="Times New Roman" w:cs="Times New Roman"/>
          <w:sz w:val="32"/>
          <w:szCs w:val="32"/>
        </w:rPr>
      </w:pPr>
    </w:p>
    <w:p w:rsidR="00CA7329" w:rsidRPr="003E42DD" w:rsidRDefault="00CA7329" w:rsidP="00CA7329">
      <w:pPr>
        <w:tabs>
          <w:tab w:val="left" w:pos="3720"/>
        </w:tabs>
        <w:jc w:val="center"/>
        <w:rPr>
          <w:rFonts w:ascii="Times New Roman" w:hAnsi="Times New Roman" w:cs="Times New Roman"/>
          <w:b/>
          <w:bCs/>
          <w:sz w:val="32"/>
          <w:szCs w:val="32"/>
        </w:rPr>
      </w:pPr>
      <w:r w:rsidRPr="003E42DD">
        <w:rPr>
          <w:rFonts w:ascii="Times New Roman" w:hAnsi="Times New Roman" w:cs="Times New Roman"/>
          <w:b/>
          <w:bCs/>
          <w:sz w:val="32"/>
          <w:szCs w:val="32"/>
        </w:rPr>
        <w:t>Submitted To</w:t>
      </w:r>
    </w:p>
    <w:p w:rsidR="00CA7329" w:rsidRDefault="00CA7329" w:rsidP="00CA7329">
      <w:pPr>
        <w:tabs>
          <w:tab w:val="left" w:pos="3720"/>
        </w:tabs>
        <w:jc w:val="center"/>
        <w:rPr>
          <w:rFonts w:ascii="Times New Roman" w:hAnsi="Times New Roman" w:cs="Times New Roman"/>
          <w:sz w:val="32"/>
          <w:szCs w:val="32"/>
        </w:rPr>
      </w:pPr>
      <w:r>
        <w:rPr>
          <w:rFonts w:ascii="Times New Roman" w:hAnsi="Times New Roman" w:cs="Times New Roman"/>
          <w:sz w:val="32"/>
          <w:szCs w:val="32"/>
        </w:rPr>
        <w:t xml:space="preserve">Department of Computer Application </w:t>
      </w:r>
    </w:p>
    <w:p w:rsidR="00CA7329" w:rsidRDefault="00CA7329" w:rsidP="00CA7329">
      <w:pPr>
        <w:tabs>
          <w:tab w:val="left" w:pos="3720"/>
        </w:tabs>
        <w:jc w:val="center"/>
        <w:rPr>
          <w:rFonts w:ascii="Times New Roman" w:hAnsi="Times New Roman" w:cs="Times New Roman"/>
          <w:sz w:val="32"/>
          <w:szCs w:val="32"/>
        </w:rPr>
      </w:pPr>
      <w:proofErr w:type="spellStart"/>
      <w:r>
        <w:rPr>
          <w:rFonts w:ascii="Times New Roman" w:hAnsi="Times New Roman" w:cs="Times New Roman"/>
          <w:sz w:val="32"/>
          <w:szCs w:val="32"/>
        </w:rPr>
        <w:t>Shahid</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Smarak</w:t>
      </w:r>
      <w:proofErr w:type="spellEnd"/>
      <w:r>
        <w:rPr>
          <w:rFonts w:ascii="Times New Roman" w:hAnsi="Times New Roman" w:cs="Times New Roman"/>
          <w:sz w:val="32"/>
          <w:szCs w:val="32"/>
        </w:rPr>
        <w:t xml:space="preserve"> College</w:t>
      </w:r>
    </w:p>
    <w:p w:rsidR="00CA7329" w:rsidRPr="00FF7E47" w:rsidRDefault="00CA7329" w:rsidP="00CA7329">
      <w:pPr>
        <w:tabs>
          <w:tab w:val="left" w:pos="3720"/>
        </w:tabs>
        <w:jc w:val="center"/>
        <w:rPr>
          <w:rFonts w:ascii="Times New Roman" w:hAnsi="Times New Roman" w:cs="Times New Roman"/>
          <w:i/>
          <w:iCs/>
          <w:sz w:val="28"/>
          <w:szCs w:val="28"/>
          <w:rPrChange w:id="7" w:author="ATIT DANGAURA THARU" w:date="2024-08-14T18:46:00Z">
            <w:rPr>
              <w:rFonts w:ascii="Times New Roman" w:hAnsi="Times New Roman" w:cs="Times New Roman"/>
              <w:sz w:val="32"/>
              <w:szCs w:val="32"/>
            </w:rPr>
          </w:rPrChange>
        </w:rPr>
      </w:pPr>
      <w:r w:rsidRPr="00FF7E47">
        <w:rPr>
          <w:rFonts w:ascii="Times New Roman" w:hAnsi="Times New Roman" w:cs="Times New Roman"/>
          <w:i/>
          <w:iCs/>
          <w:sz w:val="28"/>
          <w:szCs w:val="28"/>
          <w:rPrChange w:id="8" w:author="ATIT DANGAURA THARU" w:date="2024-08-14T18:46:00Z">
            <w:rPr>
              <w:rFonts w:ascii="Times New Roman" w:hAnsi="Times New Roman" w:cs="Times New Roman"/>
              <w:sz w:val="32"/>
              <w:szCs w:val="32"/>
            </w:rPr>
          </w:rPrChange>
        </w:rPr>
        <w:t xml:space="preserve">In partial fulfillment of the requirement </w:t>
      </w:r>
      <w:ins w:id="9" w:author="ATIT DANGAURA THARU" w:date="2024-08-03T12:45:00Z">
        <w:r w:rsidR="00743415" w:rsidRPr="00FF7E47">
          <w:rPr>
            <w:rFonts w:ascii="Times New Roman" w:hAnsi="Times New Roman" w:cs="Times New Roman"/>
            <w:i/>
            <w:iCs/>
            <w:sz w:val="28"/>
            <w:szCs w:val="28"/>
            <w:rPrChange w:id="10" w:author="ATIT DANGAURA THARU" w:date="2024-08-14T18:46:00Z">
              <w:rPr>
                <w:rFonts w:ascii="Times New Roman" w:hAnsi="Times New Roman" w:cs="Times New Roman"/>
                <w:sz w:val="32"/>
                <w:szCs w:val="32"/>
              </w:rPr>
            </w:rPrChange>
          </w:rPr>
          <w:t>for</w:t>
        </w:r>
      </w:ins>
      <w:del w:id="11" w:author="ATIT DANGAURA THARU" w:date="2024-08-03T12:45:00Z">
        <w:r w:rsidRPr="00FF7E47" w:rsidDel="00743415">
          <w:rPr>
            <w:rFonts w:ascii="Times New Roman" w:hAnsi="Times New Roman" w:cs="Times New Roman"/>
            <w:i/>
            <w:iCs/>
            <w:sz w:val="28"/>
            <w:szCs w:val="28"/>
            <w:rPrChange w:id="12" w:author="ATIT DANGAURA THARU" w:date="2024-08-14T18:46:00Z">
              <w:rPr>
                <w:rFonts w:ascii="Times New Roman" w:hAnsi="Times New Roman" w:cs="Times New Roman"/>
                <w:sz w:val="32"/>
                <w:szCs w:val="32"/>
              </w:rPr>
            </w:rPrChange>
          </w:rPr>
          <w:delText>in</w:delText>
        </w:r>
      </w:del>
      <w:r w:rsidRPr="00FF7E47">
        <w:rPr>
          <w:rFonts w:ascii="Times New Roman" w:hAnsi="Times New Roman" w:cs="Times New Roman"/>
          <w:i/>
          <w:iCs/>
          <w:sz w:val="28"/>
          <w:szCs w:val="28"/>
          <w:rPrChange w:id="13" w:author="ATIT DANGAURA THARU" w:date="2024-08-14T18:46:00Z">
            <w:rPr>
              <w:rFonts w:ascii="Times New Roman" w:hAnsi="Times New Roman" w:cs="Times New Roman"/>
              <w:sz w:val="32"/>
              <w:szCs w:val="32"/>
            </w:rPr>
          </w:rPrChange>
        </w:rPr>
        <w:t xml:space="preserve"> Bachelor </w:t>
      </w:r>
      <w:ins w:id="14" w:author="ATIT DANGAURA THARU" w:date="2024-08-03T12:45:00Z">
        <w:r w:rsidR="00743415" w:rsidRPr="00FF7E47">
          <w:rPr>
            <w:rFonts w:ascii="Times New Roman" w:hAnsi="Times New Roman" w:cs="Times New Roman"/>
            <w:i/>
            <w:iCs/>
            <w:sz w:val="28"/>
            <w:szCs w:val="28"/>
            <w:rPrChange w:id="15" w:author="ATIT DANGAURA THARU" w:date="2024-08-14T18:46:00Z">
              <w:rPr>
                <w:rFonts w:ascii="Times New Roman" w:hAnsi="Times New Roman" w:cs="Times New Roman"/>
                <w:sz w:val="32"/>
                <w:szCs w:val="32"/>
              </w:rPr>
            </w:rPrChange>
          </w:rPr>
          <w:t>in</w:t>
        </w:r>
      </w:ins>
      <w:del w:id="16" w:author="ATIT DANGAURA THARU" w:date="2024-08-03T12:45:00Z">
        <w:r w:rsidRPr="00FF7E47" w:rsidDel="00743415">
          <w:rPr>
            <w:rFonts w:ascii="Times New Roman" w:hAnsi="Times New Roman" w:cs="Times New Roman"/>
            <w:i/>
            <w:iCs/>
            <w:sz w:val="28"/>
            <w:szCs w:val="28"/>
            <w:rPrChange w:id="17" w:author="ATIT DANGAURA THARU" w:date="2024-08-14T18:46:00Z">
              <w:rPr>
                <w:rFonts w:ascii="Times New Roman" w:hAnsi="Times New Roman" w:cs="Times New Roman"/>
                <w:sz w:val="32"/>
                <w:szCs w:val="32"/>
              </w:rPr>
            </w:rPrChange>
          </w:rPr>
          <w:delText>of</w:delText>
        </w:r>
      </w:del>
      <w:r w:rsidRPr="00FF7E47">
        <w:rPr>
          <w:rFonts w:ascii="Times New Roman" w:hAnsi="Times New Roman" w:cs="Times New Roman"/>
          <w:i/>
          <w:iCs/>
          <w:sz w:val="28"/>
          <w:szCs w:val="28"/>
          <w:rPrChange w:id="18" w:author="ATIT DANGAURA THARU" w:date="2024-08-14T18:46:00Z">
            <w:rPr>
              <w:rFonts w:ascii="Times New Roman" w:hAnsi="Times New Roman" w:cs="Times New Roman"/>
              <w:sz w:val="32"/>
              <w:szCs w:val="32"/>
            </w:rPr>
          </w:rPrChange>
        </w:rPr>
        <w:t xml:space="preserve"> Computer Application (BCA) 8</w:t>
      </w:r>
      <w:r w:rsidRPr="00FF7E47">
        <w:rPr>
          <w:rFonts w:ascii="Times New Roman" w:hAnsi="Times New Roman" w:cs="Times New Roman"/>
          <w:i/>
          <w:iCs/>
          <w:sz w:val="28"/>
          <w:szCs w:val="28"/>
          <w:vertAlign w:val="superscript"/>
          <w:rPrChange w:id="19" w:author="ATIT DANGAURA THARU" w:date="2024-08-14T18:46:00Z">
            <w:rPr>
              <w:rFonts w:ascii="Times New Roman" w:hAnsi="Times New Roman" w:cs="Times New Roman"/>
              <w:sz w:val="32"/>
              <w:szCs w:val="32"/>
              <w:vertAlign w:val="superscript"/>
            </w:rPr>
          </w:rPrChange>
        </w:rPr>
        <w:t>th</w:t>
      </w:r>
      <w:r w:rsidRPr="00FF7E47">
        <w:rPr>
          <w:rFonts w:ascii="Times New Roman" w:hAnsi="Times New Roman" w:cs="Times New Roman"/>
          <w:i/>
          <w:iCs/>
          <w:sz w:val="28"/>
          <w:szCs w:val="28"/>
          <w:rPrChange w:id="20" w:author="ATIT DANGAURA THARU" w:date="2024-08-14T18:46:00Z">
            <w:rPr>
              <w:rFonts w:ascii="Times New Roman" w:hAnsi="Times New Roman" w:cs="Times New Roman"/>
              <w:sz w:val="32"/>
              <w:szCs w:val="32"/>
            </w:rPr>
          </w:rPrChange>
        </w:rPr>
        <w:t xml:space="preserve"> semester.</w:t>
      </w:r>
    </w:p>
    <w:p w:rsidR="00CA7329" w:rsidRDefault="00CA7329" w:rsidP="00CA7329">
      <w:pPr>
        <w:tabs>
          <w:tab w:val="left" w:pos="3720"/>
        </w:tabs>
        <w:jc w:val="center"/>
        <w:rPr>
          <w:rFonts w:ascii="Times New Roman" w:hAnsi="Times New Roman" w:cs="Times New Roman"/>
          <w:sz w:val="32"/>
          <w:szCs w:val="32"/>
        </w:rPr>
      </w:pPr>
    </w:p>
    <w:p w:rsidR="00CA7329" w:rsidRPr="00676A13" w:rsidRDefault="00CA7329" w:rsidP="00CA7329">
      <w:pPr>
        <w:tabs>
          <w:tab w:val="left" w:pos="3720"/>
        </w:tabs>
        <w:jc w:val="center"/>
        <w:rPr>
          <w:rFonts w:ascii="Times New Roman" w:hAnsi="Times New Roman" w:cs="Times New Roman"/>
          <w:b/>
          <w:bCs/>
          <w:sz w:val="32"/>
          <w:szCs w:val="32"/>
          <w:rPrChange w:id="21" w:author="ATIT DANGAURA THARU" w:date="2024-08-15T06:53:00Z">
            <w:rPr>
              <w:rFonts w:ascii="Times New Roman" w:hAnsi="Times New Roman" w:cs="Times New Roman"/>
              <w:sz w:val="32"/>
              <w:szCs w:val="32"/>
            </w:rPr>
          </w:rPrChange>
        </w:rPr>
      </w:pPr>
      <w:r w:rsidRPr="00676A13">
        <w:rPr>
          <w:rFonts w:ascii="Times New Roman" w:hAnsi="Times New Roman" w:cs="Times New Roman"/>
          <w:b/>
          <w:bCs/>
          <w:sz w:val="32"/>
          <w:szCs w:val="32"/>
          <w:rPrChange w:id="22" w:author="ATIT DANGAURA THARU" w:date="2024-08-15T06:53:00Z">
            <w:rPr>
              <w:rFonts w:ascii="Times New Roman" w:hAnsi="Times New Roman" w:cs="Times New Roman"/>
              <w:sz w:val="32"/>
              <w:szCs w:val="32"/>
            </w:rPr>
          </w:rPrChange>
        </w:rPr>
        <w:t>Submitted by</w:t>
      </w:r>
    </w:p>
    <w:p w:rsidR="00CA7329" w:rsidRPr="003E42DD" w:rsidRDefault="00984B48" w:rsidP="00CA7329">
      <w:pPr>
        <w:tabs>
          <w:tab w:val="left" w:pos="3720"/>
        </w:tabs>
        <w:jc w:val="center"/>
        <w:rPr>
          <w:rFonts w:ascii="Times New Roman" w:hAnsi="Times New Roman" w:cs="Times New Roman"/>
          <w:sz w:val="32"/>
          <w:szCs w:val="32"/>
        </w:rPr>
      </w:pPr>
      <w:proofErr w:type="spellStart"/>
      <w:r w:rsidRPr="003E42DD">
        <w:rPr>
          <w:rFonts w:ascii="Times New Roman" w:hAnsi="Times New Roman" w:cs="Times New Roman"/>
          <w:sz w:val="32"/>
          <w:szCs w:val="32"/>
        </w:rPr>
        <w:t>Atit</w:t>
      </w:r>
      <w:proofErr w:type="spellEnd"/>
      <w:r w:rsidRPr="003E42DD">
        <w:rPr>
          <w:rFonts w:ascii="Times New Roman" w:hAnsi="Times New Roman" w:cs="Times New Roman"/>
          <w:sz w:val="32"/>
          <w:szCs w:val="32"/>
        </w:rPr>
        <w:t xml:space="preserve"> </w:t>
      </w:r>
      <w:proofErr w:type="spellStart"/>
      <w:ins w:id="23" w:author="ATIT DANGAURA THARU" w:date="2024-08-15T08:28:00Z">
        <w:r>
          <w:rPr>
            <w:rFonts w:ascii="Times New Roman" w:hAnsi="Times New Roman" w:cs="Times New Roman"/>
            <w:sz w:val="32"/>
            <w:szCs w:val="32"/>
          </w:rPr>
          <w:t>D</w:t>
        </w:r>
      </w:ins>
      <w:del w:id="24" w:author="ATIT DANGAURA THARU" w:date="2024-08-15T08:28:00Z">
        <w:r w:rsidRPr="003E42DD" w:rsidDel="00984B48">
          <w:rPr>
            <w:rFonts w:ascii="Times New Roman" w:hAnsi="Times New Roman" w:cs="Times New Roman"/>
            <w:sz w:val="32"/>
            <w:szCs w:val="32"/>
          </w:rPr>
          <w:delText>d</w:delText>
        </w:r>
      </w:del>
      <w:r w:rsidRPr="003E42DD">
        <w:rPr>
          <w:rFonts w:ascii="Times New Roman" w:hAnsi="Times New Roman" w:cs="Times New Roman"/>
          <w:sz w:val="32"/>
          <w:szCs w:val="32"/>
        </w:rPr>
        <w:t>angaura</w:t>
      </w:r>
      <w:proofErr w:type="spellEnd"/>
      <w:ins w:id="25" w:author="ATIT DANGAURA THARU" w:date="2024-08-22T19:00:00Z">
        <w:r w:rsidR="009B3ED1">
          <w:rPr>
            <w:rFonts w:ascii="Times New Roman" w:hAnsi="Times New Roman" w:cs="Times New Roman"/>
            <w:sz w:val="32"/>
            <w:szCs w:val="32"/>
          </w:rPr>
          <w:t xml:space="preserve"> </w:t>
        </w:r>
        <w:proofErr w:type="spellStart"/>
        <w:r w:rsidR="009B3ED1">
          <w:rPr>
            <w:rFonts w:ascii="Times New Roman" w:hAnsi="Times New Roman" w:cs="Times New Roman"/>
            <w:sz w:val="32"/>
            <w:szCs w:val="32"/>
          </w:rPr>
          <w:t>Tharu</w:t>
        </w:r>
      </w:ins>
      <w:proofErr w:type="spellEnd"/>
      <w:del w:id="26" w:author="ATIT DANGAURA THARU" w:date="2024-08-22T19:00:00Z">
        <w:r w:rsidRPr="003E42DD" w:rsidDel="009B3ED1">
          <w:rPr>
            <w:rFonts w:ascii="Times New Roman" w:hAnsi="Times New Roman" w:cs="Times New Roman"/>
            <w:sz w:val="32"/>
            <w:szCs w:val="32"/>
          </w:rPr>
          <w:delText xml:space="preserve"> </w:delText>
        </w:r>
      </w:del>
      <w:del w:id="27" w:author="ATIT DANGAURA THARU" w:date="2024-08-15T08:28:00Z">
        <w:r w:rsidRPr="003E42DD" w:rsidDel="00984B48">
          <w:rPr>
            <w:rFonts w:ascii="Times New Roman" w:hAnsi="Times New Roman" w:cs="Times New Roman"/>
            <w:sz w:val="32"/>
            <w:szCs w:val="32"/>
          </w:rPr>
          <w:delText>t</w:delText>
        </w:r>
      </w:del>
      <w:del w:id="28" w:author="ATIT DANGAURA THARU" w:date="2024-08-22T19:00:00Z">
        <w:r w:rsidRPr="003E42DD" w:rsidDel="009B3ED1">
          <w:rPr>
            <w:rFonts w:ascii="Times New Roman" w:hAnsi="Times New Roman" w:cs="Times New Roman"/>
            <w:sz w:val="32"/>
            <w:szCs w:val="32"/>
          </w:rPr>
          <w:delText>haru</w:delText>
        </w:r>
      </w:del>
    </w:p>
    <w:p w:rsidR="00CA7329" w:rsidRPr="003E42DD" w:rsidRDefault="00CA7329" w:rsidP="00CA7329">
      <w:pPr>
        <w:tabs>
          <w:tab w:val="left" w:pos="3720"/>
        </w:tabs>
        <w:jc w:val="center"/>
        <w:rPr>
          <w:rFonts w:ascii="Times New Roman" w:hAnsi="Times New Roman" w:cs="Times New Roman"/>
          <w:sz w:val="32"/>
          <w:szCs w:val="32"/>
        </w:rPr>
      </w:pPr>
      <w:proofErr w:type="spellStart"/>
      <w:r w:rsidRPr="003E42DD">
        <w:rPr>
          <w:rFonts w:ascii="Times New Roman" w:hAnsi="Times New Roman" w:cs="Times New Roman"/>
          <w:sz w:val="32"/>
          <w:szCs w:val="32"/>
        </w:rPr>
        <w:t>T.U</w:t>
      </w:r>
      <w:proofErr w:type="spellEnd"/>
      <w:r w:rsidRPr="003E42DD">
        <w:rPr>
          <w:rFonts w:ascii="Times New Roman" w:hAnsi="Times New Roman" w:cs="Times New Roman"/>
          <w:sz w:val="32"/>
          <w:szCs w:val="32"/>
        </w:rPr>
        <w:t xml:space="preserve"> </w:t>
      </w:r>
      <w:proofErr w:type="spellStart"/>
      <w:r w:rsidRPr="003E42DD">
        <w:rPr>
          <w:rFonts w:ascii="Times New Roman" w:hAnsi="Times New Roman" w:cs="Times New Roman"/>
          <w:sz w:val="32"/>
          <w:szCs w:val="32"/>
        </w:rPr>
        <w:t>Reg</w:t>
      </w:r>
      <w:proofErr w:type="spellEnd"/>
      <w:r w:rsidRPr="003E42DD">
        <w:rPr>
          <w:rFonts w:ascii="Times New Roman" w:hAnsi="Times New Roman" w:cs="Times New Roman"/>
          <w:sz w:val="32"/>
          <w:szCs w:val="32"/>
        </w:rPr>
        <w:t>: 6-2-262-2-2019</w:t>
      </w:r>
    </w:p>
    <w:p w:rsidR="00CA7329" w:rsidRPr="003E42DD" w:rsidRDefault="00CA7329">
      <w:pPr>
        <w:tabs>
          <w:tab w:val="left" w:pos="3720"/>
        </w:tabs>
        <w:spacing w:after="360"/>
        <w:jc w:val="center"/>
        <w:rPr>
          <w:rFonts w:ascii="Times New Roman" w:hAnsi="Times New Roman" w:cs="Times New Roman"/>
          <w:sz w:val="32"/>
          <w:szCs w:val="32"/>
        </w:rPr>
        <w:pPrChange w:id="29" w:author="ATIT DANGAURA THARU" w:date="2024-08-14T19:05:00Z">
          <w:pPr>
            <w:tabs>
              <w:tab w:val="left" w:pos="3720"/>
            </w:tabs>
            <w:jc w:val="center"/>
          </w:pPr>
        </w:pPrChange>
      </w:pPr>
      <w:r w:rsidRPr="003E42DD">
        <w:rPr>
          <w:rFonts w:ascii="Times New Roman" w:hAnsi="Times New Roman" w:cs="Times New Roman"/>
          <w:sz w:val="32"/>
          <w:szCs w:val="32"/>
        </w:rPr>
        <w:t>2024</w:t>
      </w:r>
    </w:p>
    <w:p w:rsidR="00CA7329" w:rsidRPr="00676A13" w:rsidRDefault="00CA7329" w:rsidP="00FF7E47">
      <w:pPr>
        <w:tabs>
          <w:tab w:val="left" w:pos="3720"/>
        </w:tabs>
        <w:jc w:val="center"/>
        <w:rPr>
          <w:ins w:id="30" w:author="ATIT DANGAURA THARU" w:date="2024-08-03T12:41:00Z"/>
          <w:rFonts w:ascii="Times New Roman" w:hAnsi="Times New Roman" w:cs="Times New Roman"/>
          <w:b/>
          <w:bCs/>
          <w:sz w:val="28"/>
          <w:szCs w:val="28"/>
          <w:rPrChange w:id="31" w:author="ATIT DANGAURA THARU" w:date="2024-08-15T06:53:00Z">
            <w:rPr>
              <w:ins w:id="32" w:author="ATIT DANGAURA THARU" w:date="2024-08-03T12:41:00Z"/>
              <w:rFonts w:ascii="Times New Roman" w:hAnsi="Times New Roman" w:cs="Times New Roman"/>
              <w:sz w:val="28"/>
              <w:szCs w:val="28"/>
            </w:rPr>
          </w:rPrChange>
        </w:rPr>
      </w:pPr>
      <w:ins w:id="33" w:author="ATIT DANGAURA THARU" w:date="2024-08-03T12:39:00Z">
        <w:r w:rsidRPr="00676A13">
          <w:rPr>
            <w:rFonts w:ascii="Times New Roman" w:hAnsi="Times New Roman" w:cs="Times New Roman"/>
            <w:b/>
            <w:bCs/>
            <w:sz w:val="32"/>
            <w:szCs w:val="32"/>
            <w:rPrChange w:id="34" w:author="ATIT DANGAURA THARU" w:date="2024-08-15T06:53:00Z">
              <w:rPr>
                <w:rFonts w:ascii="Times New Roman" w:hAnsi="Times New Roman" w:cs="Times New Roman"/>
                <w:sz w:val="32"/>
                <w:szCs w:val="32"/>
              </w:rPr>
            </w:rPrChange>
          </w:rPr>
          <w:t>Under the supervisio</w:t>
        </w:r>
      </w:ins>
      <w:ins w:id="35" w:author="ATIT DANGAURA THARU" w:date="2024-08-03T12:41:00Z">
        <w:r w:rsidRPr="00676A13">
          <w:rPr>
            <w:rFonts w:ascii="Times New Roman" w:hAnsi="Times New Roman" w:cs="Times New Roman"/>
            <w:b/>
            <w:bCs/>
            <w:sz w:val="32"/>
            <w:szCs w:val="32"/>
            <w:rPrChange w:id="36" w:author="ATIT DANGAURA THARU" w:date="2024-08-15T06:53:00Z">
              <w:rPr>
                <w:rFonts w:ascii="Times New Roman" w:hAnsi="Times New Roman" w:cs="Times New Roman"/>
                <w:sz w:val="32"/>
                <w:szCs w:val="32"/>
              </w:rPr>
            </w:rPrChange>
          </w:rPr>
          <w:t>n</w:t>
        </w:r>
      </w:ins>
    </w:p>
    <w:p w:rsidR="00CA7329" w:rsidRPr="003E42DD" w:rsidRDefault="003E42DD" w:rsidP="00FF7E47">
      <w:pPr>
        <w:tabs>
          <w:tab w:val="left" w:pos="3720"/>
        </w:tabs>
        <w:jc w:val="center"/>
        <w:rPr>
          <w:rFonts w:ascii="Times New Roman" w:hAnsi="Times New Roman" w:cs="Times New Roman"/>
          <w:sz w:val="32"/>
          <w:szCs w:val="32"/>
        </w:rPr>
      </w:pPr>
      <w:ins w:id="37" w:author="ATIT DANGAURA THARU" w:date="2024-08-03T12:41:00Z">
        <w:r>
          <w:rPr>
            <w:rFonts w:ascii="Times New Roman" w:hAnsi="Times New Roman" w:cs="Times New Roman"/>
            <w:sz w:val="28"/>
            <w:szCs w:val="28"/>
          </w:rPr>
          <w:t xml:space="preserve">Hari </w:t>
        </w:r>
      </w:ins>
      <w:ins w:id="38" w:author="ATIT DANGAURA THARU" w:date="2024-08-07T10:58:00Z">
        <w:r>
          <w:rPr>
            <w:rFonts w:ascii="Times New Roman" w:hAnsi="Times New Roman" w:cs="Times New Roman"/>
            <w:sz w:val="28"/>
            <w:szCs w:val="28"/>
          </w:rPr>
          <w:t>L</w:t>
        </w:r>
      </w:ins>
      <w:ins w:id="39" w:author="ATIT DANGAURA THARU" w:date="2024-08-03T12:41:00Z">
        <w:r>
          <w:rPr>
            <w:rFonts w:ascii="Times New Roman" w:hAnsi="Times New Roman" w:cs="Times New Roman"/>
            <w:sz w:val="28"/>
            <w:szCs w:val="28"/>
          </w:rPr>
          <w:t xml:space="preserve">al </w:t>
        </w:r>
      </w:ins>
      <w:proofErr w:type="spellStart"/>
      <w:ins w:id="40" w:author="ATIT DANGAURA THARU" w:date="2024-08-07T10:58:00Z">
        <w:r>
          <w:rPr>
            <w:rFonts w:ascii="Times New Roman" w:hAnsi="Times New Roman" w:cs="Times New Roman"/>
            <w:sz w:val="28"/>
            <w:szCs w:val="28"/>
          </w:rPr>
          <w:t>C</w:t>
        </w:r>
      </w:ins>
      <w:ins w:id="41" w:author="ATIT DANGAURA THARU" w:date="2024-08-03T12:41:00Z">
        <w:r w:rsidR="00CA7329">
          <w:rPr>
            <w:rFonts w:ascii="Times New Roman" w:hAnsi="Times New Roman" w:cs="Times New Roman"/>
            <w:sz w:val="28"/>
            <w:szCs w:val="28"/>
          </w:rPr>
          <w:t>halise</w:t>
        </w:r>
      </w:ins>
      <w:proofErr w:type="spellEnd"/>
    </w:p>
    <w:p w:rsidR="008E67A6" w:rsidRDefault="008E67A6" w:rsidP="00CA7329">
      <w:pPr>
        <w:tabs>
          <w:tab w:val="left" w:pos="3720"/>
        </w:tabs>
        <w:jc w:val="center"/>
        <w:rPr>
          <w:ins w:id="42" w:author="ATIT DANGAURA THARU" w:date="2024-08-15T08:41:00Z"/>
          <w:rFonts w:ascii="Times New Roman" w:hAnsi="Times New Roman" w:cs="Times New Roman"/>
          <w:sz w:val="32"/>
          <w:szCs w:val="32"/>
        </w:rPr>
        <w:sectPr w:rsidR="008E67A6" w:rsidSect="008E67A6">
          <w:footerReference w:type="default" r:id="rId9"/>
          <w:pgSz w:w="11906" w:h="16838" w:code="9"/>
          <w:pgMar w:top="1440" w:right="1440" w:bottom="1440" w:left="1440" w:header="0" w:footer="0" w:gutter="0"/>
          <w:pgNumType w:fmt="lowerRoman" w:start="1"/>
          <w:cols w:space="720"/>
          <w:docGrid w:linePitch="360"/>
        </w:sectPr>
      </w:pPr>
    </w:p>
    <w:p w:rsidR="003E42DD" w:rsidRDefault="003E42DD" w:rsidP="00CA7329">
      <w:pPr>
        <w:tabs>
          <w:tab w:val="left" w:pos="3720"/>
        </w:tabs>
        <w:jc w:val="center"/>
        <w:rPr>
          <w:ins w:id="44" w:author="ATIT DANGAURA THARU" w:date="2024-08-07T11:00:00Z"/>
          <w:rFonts w:ascii="Times New Roman" w:hAnsi="Times New Roman" w:cs="Times New Roman"/>
          <w:sz w:val="32"/>
          <w:szCs w:val="32"/>
        </w:rPr>
      </w:pPr>
    </w:p>
    <w:customXmlInsRangeStart w:id="45" w:author="ATIT DANGAURA THARU" w:date="2024-08-07T11:45:00Z"/>
    <w:sdt>
      <w:sdtPr>
        <w:rPr>
          <w:rFonts w:asciiTheme="minorHAnsi" w:eastAsiaTheme="minorHAnsi" w:hAnsiTheme="minorHAnsi" w:cstheme="minorBidi"/>
          <w:caps w:val="0"/>
          <w:color w:val="auto"/>
          <w:sz w:val="22"/>
          <w:szCs w:val="20"/>
          <w:lang w:bidi="ne-NP"/>
        </w:rPr>
        <w:id w:val="266287928"/>
        <w:docPartObj>
          <w:docPartGallery w:val="Table of Contents"/>
          <w:docPartUnique/>
        </w:docPartObj>
      </w:sdtPr>
      <w:sdtEndPr>
        <w:rPr>
          <w:b/>
          <w:bCs/>
          <w:noProof/>
        </w:rPr>
      </w:sdtEndPr>
      <w:sdtContent>
        <w:customXmlInsRangeEnd w:id="45"/>
        <w:p w:rsidR="003E42DD" w:rsidRPr="00C810A4" w:rsidRDefault="003E42DD">
          <w:pPr>
            <w:pStyle w:val="TOCHeading"/>
            <w:spacing w:line="360" w:lineRule="auto"/>
            <w:jc w:val="center"/>
            <w:rPr>
              <w:ins w:id="46" w:author="ATIT DANGAURA THARU" w:date="2024-08-07T11:45:00Z"/>
              <w:rFonts w:ascii="Times New Roman" w:hAnsi="Times New Roman" w:cs="Times New Roman"/>
              <w:b/>
              <w:bCs/>
              <w:color w:val="auto"/>
              <w:sz w:val="24"/>
              <w:szCs w:val="24"/>
              <w:rPrChange w:id="47" w:author="ATIT DANGAURA THARU" w:date="2024-08-14T19:05:00Z">
                <w:rPr>
                  <w:ins w:id="48" w:author="ATIT DANGAURA THARU" w:date="2024-08-07T11:45:00Z"/>
                </w:rPr>
              </w:rPrChange>
            </w:rPr>
            <w:pPrChange w:id="49" w:author="ATIT DANGAURA THARU" w:date="2024-08-14T18:54:00Z">
              <w:pPr>
                <w:pStyle w:val="TOCHeading"/>
              </w:pPr>
            </w:pPrChange>
          </w:pPr>
          <w:ins w:id="50" w:author="ATIT DANGAURA THARU" w:date="2024-08-07T11:45:00Z">
            <w:r w:rsidRPr="00C810A4">
              <w:rPr>
                <w:rFonts w:ascii="Times New Roman" w:hAnsi="Times New Roman" w:cs="Times New Roman"/>
                <w:b/>
                <w:bCs/>
                <w:color w:val="auto"/>
                <w:sz w:val="24"/>
                <w:szCs w:val="24"/>
                <w:rPrChange w:id="51" w:author="ATIT DANGAURA THARU" w:date="2024-08-14T19:05:00Z">
                  <w:rPr/>
                </w:rPrChange>
              </w:rPr>
              <w:t>Table of Contents</w:t>
            </w:r>
          </w:ins>
        </w:p>
        <w:p w:rsidR="00A410AD" w:rsidRPr="00E17957" w:rsidRDefault="003E42DD" w:rsidP="00E17957">
          <w:pPr>
            <w:pStyle w:val="TOC1"/>
            <w:rPr>
              <w:ins w:id="52" w:author="ATIT DANGAURA THARU" w:date="2024-08-22T19:29:00Z"/>
              <w:rFonts w:eastAsiaTheme="minorEastAsia"/>
              <w:b w:val="0"/>
              <w:bCs w:val="0"/>
            </w:rPr>
          </w:pPr>
          <w:ins w:id="53" w:author="ATIT DANGAURA THARU" w:date="2024-08-07T11:45:00Z">
            <w:r w:rsidRPr="00066E07">
              <w:rPr>
                <w:rPrChange w:id="54" w:author="ATIT DANGAURA THARU" w:date="2024-08-22T19:05:00Z">
                  <w:rPr>
                    <w:rFonts w:ascii="Times New Roman" w:hAnsi="Times New Roman" w:cs="Times New Roman"/>
                    <w:sz w:val="24"/>
                    <w:szCs w:val="24"/>
                  </w:rPr>
                </w:rPrChange>
              </w:rPr>
              <w:fldChar w:fldCharType="begin"/>
            </w:r>
            <w:r w:rsidRPr="00066E07">
              <w:instrText xml:space="preserve"> TOC \o "1-3" \h \z \u </w:instrText>
            </w:r>
            <w:r w:rsidRPr="00066E07">
              <w:rPr>
                <w:rPrChange w:id="55" w:author="ATIT DANGAURA THARU" w:date="2024-08-22T19:05:00Z">
                  <w:rPr/>
                </w:rPrChange>
              </w:rPr>
              <w:fldChar w:fldCharType="separate"/>
            </w:r>
          </w:ins>
          <w:ins w:id="56" w:author="ATIT DANGAURA THARU" w:date="2024-08-22T19:29:00Z">
            <w:r w:rsidR="00A410AD" w:rsidRPr="00E17957">
              <w:rPr>
                <w:rStyle w:val="Hyperlink"/>
              </w:rPr>
              <w:fldChar w:fldCharType="begin"/>
            </w:r>
            <w:r w:rsidR="00A410AD" w:rsidRPr="00E17957">
              <w:rPr>
                <w:rStyle w:val="Hyperlink"/>
              </w:rPr>
              <w:instrText xml:space="preserve"> </w:instrText>
            </w:r>
            <w:r w:rsidR="00A410AD" w:rsidRPr="00E17957">
              <w:instrText>HYPERLINK \l "_Toc175247381"</w:instrText>
            </w:r>
            <w:r w:rsidR="00A410AD" w:rsidRPr="00E17957">
              <w:rPr>
                <w:rStyle w:val="Hyperlink"/>
              </w:rPr>
              <w:instrText xml:space="preserve"> </w:instrText>
            </w:r>
            <w:r w:rsidR="00A410AD" w:rsidRPr="00E17957">
              <w:rPr>
                <w:rStyle w:val="Hyperlink"/>
              </w:rPr>
              <w:fldChar w:fldCharType="separate"/>
            </w:r>
            <w:r w:rsidR="00A410AD" w:rsidRPr="00E17957">
              <w:rPr>
                <w:rStyle w:val="Hyperlink"/>
              </w:rPr>
              <w:t>Chapter 1. INTRODUCTION</w:t>
            </w:r>
            <w:r w:rsidR="00A410AD" w:rsidRPr="00E17957">
              <w:rPr>
                <w:webHidden/>
              </w:rPr>
              <w:tab/>
            </w:r>
            <w:r w:rsidR="00A410AD" w:rsidRPr="00E17957">
              <w:rPr>
                <w:webHidden/>
              </w:rPr>
              <w:fldChar w:fldCharType="begin"/>
            </w:r>
            <w:r w:rsidR="00A410AD" w:rsidRPr="00E17957">
              <w:rPr>
                <w:webHidden/>
              </w:rPr>
              <w:instrText xml:space="preserve"> PAGEREF _Toc175247381 \h </w:instrText>
            </w:r>
          </w:ins>
          <w:r w:rsidR="00A410AD" w:rsidRPr="00E17957">
            <w:rPr>
              <w:webHidden/>
            </w:rPr>
          </w:r>
          <w:r w:rsidR="00A410AD" w:rsidRPr="00E17957">
            <w:rPr>
              <w:webHidden/>
            </w:rPr>
            <w:fldChar w:fldCharType="separate"/>
          </w:r>
          <w:ins w:id="57" w:author="ATIT DANGAURA THARU" w:date="2024-08-22T19:33:00Z">
            <w:r w:rsidR="002D2F86">
              <w:rPr>
                <w:webHidden/>
              </w:rPr>
              <w:t>1</w:t>
            </w:r>
          </w:ins>
          <w:ins w:id="58" w:author="ATIT DANGAURA THARU" w:date="2024-08-22T19:29:00Z">
            <w:r w:rsidR="00A410AD" w:rsidRPr="00E17957">
              <w:rPr>
                <w:webHidden/>
              </w:rPr>
              <w:fldChar w:fldCharType="end"/>
            </w:r>
            <w:r w:rsidR="00A410AD" w:rsidRPr="00E17957">
              <w:rPr>
                <w:rStyle w:val="Hyperlink"/>
              </w:rPr>
              <w:fldChar w:fldCharType="end"/>
            </w:r>
          </w:ins>
        </w:p>
        <w:p w:rsidR="00A410AD" w:rsidRPr="00E17957" w:rsidRDefault="00A410AD" w:rsidP="00E17957">
          <w:pPr>
            <w:pStyle w:val="TOC2"/>
            <w:tabs>
              <w:tab w:val="left" w:pos="880"/>
              <w:tab w:val="right" w:leader="dot" w:pos="9016"/>
            </w:tabs>
            <w:spacing w:line="360" w:lineRule="auto"/>
            <w:rPr>
              <w:ins w:id="59" w:author="ATIT DANGAURA THARU" w:date="2024-08-22T19:29:00Z"/>
              <w:rFonts w:ascii="Times New Roman" w:eastAsiaTheme="minorEastAsia" w:hAnsi="Times New Roman" w:cs="Times New Roman"/>
              <w:noProof/>
              <w:sz w:val="24"/>
              <w:szCs w:val="24"/>
            </w:rPr>
          </w:pPr>
          <w:ins w:id="60"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"_Toc175247382"</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1.1</w:t>
            </w:r>
            <w:r w:rsidRPr="00E17957">
              <w:rPr>
                <w:rFonts w:ascii="Times New Roman" w:eastAsiaTheme="minorEastAsia" w:hAnsi="Times New Roman" w:cs="Times New Roman"/>
                <w:noProof/>
                <w:sz w:val="24"/>
                <w:szCs w:val="24"/>
              </w:rPr>
              <w:tab/>
            </w:r>
            <w:r w:rsidRPr="00E17957">
              <w:rPr>
                <w:rStyle w:val="Hyperlink"/>
                <w:rFonts w:ascii="Times New Roman" w:hAnsi="Times New Roman" w:cs="Times New Roman"/>
                <w:noProof/>
                <w:sz w:val="24"/>
                <w:szCs w:val="24"/>
              </w:rPr>
              <w:t>Introduction:</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_Toc175247382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61" w:author="ATIT DANGAURA THARU" w:date="2024-08-22T19:33:00Z">
            <w:r w:rsidR="002D2F86">
              <w:rPr>
                <w:rFonts w:ascii="Times New Roman" w:hAnsi="Times New Roman" w:cs="Times New Roman"/>
                <w:noProof/>
                <w:webHidden/>
                <w:sz w:val="24"/>
                <w:szCs w:val="24"/>
              </w:rPr>
              <w:t>1</w:t>
            </w:r>
          </w:ins>
          <w:ins w:id="62"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left" w:pos="880"/>
              <w:tab w:val="right" w:leader="dot" w:pos="9016"/>
            </w:tabs>
            <w:spacing w:line="360" w:lineRule="auto"/>
            <w:rPr>
              <w:ins w:id="63" w:author="ATIT DANGAURA THARU" w:date="2024-08-22T19:29:00Z"/>
              <w:rFonts w:ascii="Times New Roman" w:eastAsiaTheme="minorEastAsia" w:hAnsi="Times New Roman" w:cs="Times New Roman"/>
              <w:noProof/>
              <w:sz w:val="24"/>
              <w:szCs w:val="24"/>
            </w:rPr>
          </w:pPr>
          <w:ins w:id="64"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"_Toc175247383"</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1.2</w:t>
            </w:r>
            <w:r w:rsidRPr="00E17957">
              <w:rPr>
                <w:rFonts w:ascii="Times New Roman" w:eastAsiaTheme="minorEastAsia" w:hAnsi="Times New Roman" w:cs="Times New Roman"/>
                <w:noProof/>
                <w:sz w:val="24"/>
                <w:szCs w:val="24"/>
              </w:rPr>
              <w:tab/>
            </w:r>
            <w:r w:rsidRPr="00E17957">
              <w:rPr>
                <w:rStyle w:val="Hyperlink"/>
                <w:rFonts w:ascii="Times New Roman" w:hAnsi="Times New Roman" w:cs="Times New Roman"/>
                <w:noProof/>
                <w:sz w:val="24"/>
                <w:szCs w:val="24"/>
              </w:rPr>
              <w:t>Problem Statement:</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_Toc175247383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65" w:author="ATIT DANGAURA THARU" w:date="2024-08-22T19:33:00Z">
            <w:r w:rsidR="002D2F86">
              <w:rPr>
                <w:rFonts w:ascii="Times New Roman" w:hAnsi="Times New Roman" w:cs="Times New Roman"/>
                <w:noProof/>
                <w:webHidden/>
                <w:sz w:val="24"/>
                <w:szCs w:val="24"/>
              </w:rPr>
              <w:t>1</w:t>
            </w:r>
          </w:ins>
          <w:ins w:id="66"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left" w:pos="880"/>
              <w:tab w:val="right" w:leader="dot" w:pos="9016"/>
            </w:tabs>
            <w:spacing w:line="360" w:lineRule="auto"/>
            <w:rPr>
              <w:ins w:id="67" w:author="ATIT DANGAURA THARU" w:date="2024-08-22T19:29:00Z"/>
              <w:rFonts w:ascii="Times New Roman" w:eastAsiaTheme="minorEastAsia" w:hAnsi="Times New Roman" w:cs="Times New Roman"/>
              <w:noProof/>
              <w:sz w:val="24"/>
              <w:szCs w:val="24"/>
            </w:rPr>
          </w:pPr>
          <w:ins w:id="68"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"_Toc175247384"</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1.3</w:t>
            </w:r>
            <w:r w:rsidRPr="00E17957">
              <w:rPr>
                <w:rFonts w:ascii="Times New Roman" w:eastAsiaTheme="minorEastAsia" w:hAnsi="Times New Roman" w:cs="Times New Roman"/>
                <w:noProof/>
                <w:sz w:val="24"/>
                <w:szCs w:val="24"/>
              </w:rPr>
              <w:tab/>
              <w:t>O</w:t>
            </w:r>
            <w:r w:rsidRPr="00E17957">
              <w:rPr>
                <w:rStyle w:val="Hyperlink"/>
                <w:rFonts w:ascii="Times New Roman" w:hAnsi="Times New Roman" w:cs="Times New Roman"/>
                <w:noProof/>
                <w:sz w:val="24"/>
                <w:szCs w:val="24"/>
              </w:rPr>
              <w:t>bjectives: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_Toc175247384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69" w:author="ATIT DANGAURA THARU" w:date="2024-08-22T19:33:00Z">
            <w:r w:rsidR="002D2F86">
              <w:rPr>
                <w:rFonts w:ascii="Times New Roman" w:hAnsi="Times New Roman" w:cs="Times New Roman"/>
                <w:noProof/>
                <w:webHidden/>
                <w:sz w:val="24"/>
                <w:szCs w:val="24"/>
              </w:rPr>
              <w:t>1</w:t>
            </w:r>
          </w:ins>
          <w:ins w:id="70"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1"/>
            <w:rPr>
              <w:ins w:id="71" w:author="ATIT DANGAURA THARU" w:date="2024-08-22T19:29:00Z"/>
              <w:rFonts w:eastAsiaTheme="minorEastAsia"/>
              <w:b w:val="0"/>
              <w:bCs w:val="0"/>
            </w:rPr>
          </w:pPr>
          <w:ins w:id="72" w:author="ATIT DANGAURA THARU" w:date="2024-08-22T19:29:00Z">
            <w:r w:rsidRPr="00E17957">
              <w:rPr>
                <w:rStyle w:val="Hyperlink"/>
              </w:rPr>
              <w:fldChar w:fldCharType="begin"/>
            </w:r>
            <w:r w:rsidRPr="00E17957">
              <w:rPr>
                <w:rStyle w:val="Hyperlink"/>
              </w:rPr>
              <w:instrText xml:space="preserve"> </w:instrText>
            </w:r>
            <w:r w:rsidRPr="00E17957">
              <w:instrText>HYPERLINK \l "_Toc175247385"</w:instrText>
            </w:r>
            <w:r w:rsidRPr="00E17957">
              <w:rPr>
                <w:rStyle w:val="Hyperlink"/>
              </w:rPr>
              <w:instrText xml:space="preserve"> </w:instrText>
            </w:r>
            <w:r w:rsidRPr="00E17957">
              <w:rPr>
                <w:rStyle w:val="Hyperlink"/>
              </w:rPr>
              <w:fldChar w:fldCharType="separate"/>
            </w:r>
            <w:r w:rsidRPr="00E17957">
              <w:rPr>
                <w:rStyle w:val="Hyperlink"/>
              </w:rPr>
              <w:t>Chapter 2: LITERATURE REVIEW</w:t>
            </w:r>
            <w:r w:rsidRPr="00E17957">
              <w:rPr>
                <w:webHidden/>
              </w:rPr>
              <w:tab/>
            </w:r>
            <w:r w:rsidRPr="00E17957">
              <w:rPr>
                <w:webHidden/>
              </w:rPr>
              <w:fldChar w:fldCharType="begin"/>
            </w:r>
            <w:r w:rsidRPr="00E17957">
              <w:rPr>
                <w:webHidden/>
              </w:rPr>
              <w:instrText xml:space="preserve"> PAGEREF _Toc175247385 \h </w:instrText>
            </w:r>
          </w:ins>
          <w:r w:rsidRPr="00E17957">
            <w:rPr>
              <w:webHidden/>
            </w:rPr>
          </w:r>
          <w:r w:rsidRPr="00E17957">
            <w:rPr>
              <w:webHidden/>
            </w:rPr>
            <w:fldChar w:fldCharType="separate"/>
          </w:r>
          <w:ins w:id="73" w:author="ATIT DANGAURA THARU" w:date="2024-08-22T19:33:00Z">
            <w:r w:rsidR="002D2F86">
              <w:rPr>
                <w:webHidden/>
              </w:rPr>
              <w:t>2</w:t>
            </w:r>
          </w:ins>
          <w:ins w:id="74" w:author="ATIT DANGAURA THARU" w:date="2024-08-22T19:29:00Z">
            <w:r w:rsidRPr="00E17957">
              <w:rPr>
                <w:webHidden/>
              </w:rPr>
              <w:fldChar w:fldCharType="end"/>
            </w:r>
            <w:r w:rsidRPr="00E17957">
              <w:rPr>
                <w:rStyle w:val="Hyperlink"/>
              </w:rPr>
              <w:fldChar w:fldCharType="end"/>
            </w:r>
          </w:ins>
        </w:p>
        <w:p w:rsidR="00A410AD" w:rsidRPr="00E17957" w:rsidRDefault="00A410AD" w:rsidP="00E17957">
          <w:pPr>
            <w:pStyle w:val="TOC1"/>
            <w:rPr>
              <w:ins w:id="75" w:author="ATIT DANGAURA THARU" w:date="2024-08-22T19:29:00Z"/>
              <w:rFonts w:eastAsiaTheme="minorEastAsia"/>
              <w:b w:val="0"/>
              <w:bCs w:val="0"/>
            </w:rPr>
          </w:pPr>
          <w:ins w:id="76" w:author="ATIT DANGAURA THARU" w:date="2024-08-22T19:29:00Z">
            <w:r w:rsidRPr="00E17957">
              <w:rPr>
                <w:rStyle w:val="Hyperlink"/>
              </w:rPr>
              <w:fldChar w:fldCharType="begin"/>
            </w:r>
            <w:r w:rsidRPr="00E17957">
              <w:rPr>
                <w:rStyle w:val="Hyperlink"/>
              </w:rPr>
              <w:instrText xml:space="preserve"> </w:instrText>
            </w:r>
            <w:r w:rsidRPr="00E17957">
              <w:instrText>HYPERLINK \l "_Toc175247386"</w:instrText>
            </w:r>
            <w:r w:rsidRPr="00E17957">
              <w:rPr>
                <w:rStyle w:val="Hyperlink"/>
              </w:rPr>
              <w:instrText xml:space="preserve"> </w:instrText>
            </w:r>
            <w:r w:rsidRPr="00E17957">
              <w:rPr>
                <w:rStyle w:val="Hyperlink"/>
              </w:rPr>
              <w:fldChar w:fldCharType="separate"/>
            </w:r>
            <w:r w:rsidRPr="00E17957">
              <w:rPr>
                <w:rStyle w:val="Hyperlink"/>
              </w:rPr>
              <w:t>Chapter 3: Methodology</w:t>
            </w:r>
            <w:r w:rsidRPr="00E17957">
              <w:rPr>
                <w:webHidden/>
              </w:rPr>
              <w:tab/>
            </w:r>
            <w:r w:rsidRPr="00E17957">
              <w:rPr>
                <w:webHidden/>
              </w:rPr>
              <w:fldChar w:fldCharType="begin"/>
            </w:r>
            <w:r w:rsidRPr="00E17957">
              <w:rPr>
                <w:webHidden/>
              </w:rPr>
              <w:instrText xml:space="preserve"> PAGEREF _Toc175247386 \h </w:instrText>
            </w:r>
          </w:ins>
          <w:r w:rsidRPr="00E17957">
            <w:rPr>
              <w:webHidden/>
            </w:rPr>
          </w:r>
          <w:r w:rsidRPr="00E17957">
            <w:rPr>
              <w:webHidden/>
            </w:rPr>
            <w:fldChar w:fldCharType="separate"/>
          </w:r>
          <w:ins w:id="77" w:author="ATIT DANGAURA THARU" w:date="2024-08-22T19:33:00Z">
            <w:r w:rsidR="002D2F86">
              <w:rPr>
                <w:webHidden/>
              </w:rPr>
              <w:t>3</w:t>
            </w:r>
          </w:ins>
          <w:ins w:id="78" w:author="ATIT DANGAURA THARU" w:date="2024-08-22T19:29:00Z">
            <w:r w:rsidRPr="00E17957">
              <w:rPr>
                <w:webHidden/>
              </w:rPr>
              <w:fldChar w:fldCharType="end"/>
            </w:r>
            <w:r w:rsidRPr="00E17957">
              <w:rPr>
                <w:rStyle w:val="Hyperlink"/>
              </w:rPr>
              <w:fldChar w:fldCharType="end"/>
            </w:r>
          </w:ins>
        </w:p>
        <w:p w:rsidR="00A410AD" w:rsidRPr="00E17957" w:rsidRDefault="00A410AD" w:rsidP="00E17957">
          <w:pPr>
            <w:pStyle w:val="TOC2"/>
            <w:tabs>
              <w:tab w:val="right" w:leader="dot" w:pos="9016"/>
            </w:tabs>
            <w:spacing w:line="360" w:lineRule="auto"/>
            <w:rPr>
              <w:ins w:id="79" w:author="ATIT DANGAURA THARU" w:date="2024-08-22T19:29:00Z"/>
              <w:rFonts w:ascii="Times New Roman" w:eastAsiaTheme="minorEastAsia" w:hAnsi="Times New Roman" w:cs="Times New Roman"/>
              <w:noProof/>
              <w:sz w:val="24"/>
              <w:szCs w:val="24"/>
            </w:rPr>
          </w:pPr>
          <w:ins w:id="80"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"_Toc175247387"</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3.1 Methodology:</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_Toc175247387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81" w:author="ATIT DANGAURA THARU" w:date="2024-08-22T19:33:00Z">
            <w:r w:rsidR="002D2F86">
              <w:rPr>
                <w:rFonts w:ascii="Times New Roman" w:hAnsi="Times New Roman" w:cs="Times New Roman"/>
                <w:noProof/>
                <w:webHidden/>
                <w:sz w:val="24"/>
                <w:szCs w:val="24"/>
              </w:rPr>
              <w:t>3</w:t>
            </w:r>
          </w:ins>
          <w:ins w:id="82"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right" w:leader="dot" w:pos="9016"/>
            </w:tabs>
            <w:spacing w:line="360" w:lineRule="auto"/>
            <w:rPr>
              <w:ins w:id="83" w:author="ATIT DANGAURA THARU" w:date="2024-08-22T19:29:00Z"/>
              <w:rFonts w:ascii="Times New Roman" w:eastAsiaTheme="minorEastAsia" w:hAnsi="Times New Roman" w:cs="Times New Roman"/>
              <w:noProof/>
              <w:sz w:val="24"/>
              <w:szCs w:val="24"/>
            </w:rPr>
          </w:pPr>
          <w:ins w:id="84"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"_Toc175247388"</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3.2 Requirement Analysis: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_Toc175247388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85" w:author="ATIT DANGAURA THARU" w:date="2024-08-22T19:33:00Z">
            <w:r w:rsidR="002D2F86">
              <w:rPr>
                <w:rFonts w:ascii="Times New Roman" w:hAnsi="Times New Roman" w:cs="Times New Roman"/>
                <w:noProof/>
                <w:webHidden/>
                <w:sz w:val="24"/>
                <w:szCs w:val="24"/>
              </w:rPr>
              <w:t>3</w:t>
            </w:r>
          </w:ins>
          <w:ins w:id="86"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right" w:leader="dot" w:pos="9016"/>
            </w:tabs>
            <w:spacing w:line="360" w:lineRule="auto"/>
            <w:rPr>
              <w:ins w:id="87" w:author="ATIT DANGAURA THARU" w:date="2024-08-22T19:29:00Z"/>
              <w:rFonts w:ascii="Times New Roman" w:eastAsiaTheme="minorEastAsia" w:hAnsi="Times New Roman" w:cs="Times New Roman"/>
              <w:noProof/>
              <w:sz w:val="24"/>
              <w:szCs w:val="24"/>
            </w:rPr>
          </w:pPr>
          <w:ins w:id="88"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"_Toc175247389"</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3.2.1 Functional Requirements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_Toc175247389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89" w:author="ATIT DANGAURA THARU" w:date="2024-08-22T19:33:00Z">
            <w:r w:rsidR="002D2F86">
              <w:rPr>
                <w:rFonts w:ascii="Times New Roman" w:hAnsi="Times New Roman" w:cs="Times New Roman"/>
                <w:noProof/>
                <w:webHidden/>
                <w:sz w:val="24"/>
                <w:szCs w:val="24"/>
              </w:rPr>
              <w:t>3</w:t>
            </w:r>
          </w:ins>
          <w:ins w:id="90"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right" w:leader="dot" w:pos="9016"/>
            </w:tabs>
            <w:spacing w:line="360" w:lineRule="auto"/>
            <w:rPr>
              <w:ins w:id="91" w:author="ATIT DANGAURA THARU" w:date="2024-08-22T19:29:00Z"/>
              <w:rFonts w:ascii="Times New Roman" w:eastAsiaTheme="minorEastAsia" w:hAnsi="Times New Roman" w:cs="Times New Roman"/>
              <w:noProof/>
              <w:sz w:val="24"/>
              <w:szCs w:val="24"/>
            </w:rPr>
          </w:pPr>
          <w:ins w:id="92"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"_Toc175247390"</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3.2.2 Non-Functional Requirements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_Toc175247390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93" w:author="ATIT DANGAURA THARU" w:date="2024-08-22T19:33:00Z">
            <w:r w:rsidR="002D2F86">
              <w:rPr>
                <w:rFonts w:ascii="Times New Roman" w:hAnsi="Times New Roman" w:cs="Times New Roman"/>
                <w:noProof/>
                <w:webHidden/>
                <w:sz w:val="24"/>
                <w:szCs w:val="24"/>
              </w:rPr>
              <w:t>4</w:t>
            </w:r>
          </w:ins>
          <w:ins w:id="94"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right" w:leader="dot" w:pos="9016"/>
            </w:tabs>
            <w:spacing w:line="360" w:lineRule="auto"/>
            <w:rPr>
              <w:ins w:id="95" w:author="ATIT DANGAURA THARU" w:date="2024-08-22T19:29:00Z"/>
              <w:rFonts w:ascii="Times New Roman" w:eastAsiaTheme="minorEastAsia" w:hAnsi="Times New Roman" w:cs="Times New Roman"/>
              <w:noProof/>
              <w:sz w:val="24"/>
              <w:szCs w:val="24"/>
            </w:rPr>
          </w:pPr>
          <w:ins w:id="96"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"_Toc175247391"</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3.2.3 Stakeholder Requirements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_Toc175247391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97" w:author="ATIT DANGAURA THARU" w:date="2024-08-22T19:33:00Z">
            <w:r w:rsidR="002D2F86">
              <w:rPr>
                <w:rFonts w:ascii="Times New Roman" w:hAnsi="Times New Roman" w:cs="Times New Roman"/>
                <w:noProof/>
                <w:webHidden/>
                <w:sz w:val="24"/>
                <w:szCs w:val="24"/>
              </w:rPr>
              <w:t>5</w:t>
            </w:r>
          </w:ins>
          <w:ins w:id="98"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left" w:pos="880"/>
              <w:tab w:val="right" w:leader="dot" w:pos="9016"/>
            </w:tabs>
            <w:spacing w:line="360" w:lineRule="auto"/>
            <w:rPr>
              <w:ins w:id="99" w:author="ATIT DANGAURA THARU" w:date="2024-08-22T19:29:00Z"/>
              <w:rFonts w:ascii="Times New Roman" w:eastAsiaTheme="minorEastAsia" w:hAnsi="Times New Roman" w:cs="Times New Roman"/>
              <w:noProof/>
              <w:sz w:val="24"/>
              <w:szCs w:val="24"/>
            </w:rPr>
          </w:pPr>
          <w:ins w:id="100"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"_Toc175247392"</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3.3</w:t>
            </w:r>
            <w:r w:rsidRPr="00E17957">
              <w:rPr>
                <w:rFonts w:ascii="Times New Roman" w:eastAsiaTheme="minorEastAsia" w:hAnsi="Times New Roman" w:cs="Times New Roman"/>
                <w:noProof/>
                <w:sz w:val="24"/>
                <w:szCs w:val="24"/>
              </w:rPr>
              <w:t xml:space="preserve"> </w:t>
            </w:r>
            <w:r w:rsidRPr="00E17957">
              <w:rPr>
                <w:rStyle w:val="Hyperlink"/>
                <w:rFonts w:ascii="Times New Roman" w:hAnsi="Times New Roman" w:cs="Times New Roman"/>
                <w:noProof/>
                <w:sz w:val="24"/>
                <w:szCs w:val="24"/>
              </w:rPr>
              <w:t>Feasibility Study</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_Toc175247392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01" w:author="ATIT DANGAURA THARU" w:date="2024-08-22T19:33:00Z">
            <w:r w:rsidR="002D2F86">
              <w:rPr>
                <w:rFonts w:ascii="Times New Roman" w:hAnsi="Times New Roman" w:cs="Times New Roman"/>
                <w:noProof/>
                <w:webHidden/>
                <w:sz w:val="24"/>
                <w:szCs w:val="24"/>
              </w:rPr>
              <w:t>6</w:t>
            </w:r>
          </w:ins>
          <w:ins w:id="102"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right" w:leader="dot" w:pos="9016"/>
            </w:tabs>
            <w:spacing w:line="360" w:lineRule="auto"/>
            <w:rPr>
              <w:ins w:id="103" w:author="ATIT DANGAURA THARU" w:date="2024-08-22T19:29:00Z"/>
              <w:rFonts w:ascii="Times New Roman" w:eastAsiaTheme="minorEastAsia" w:hAnsi="Times New Roman" w:cs="Times New Roman"/>
              <w:noProof/>
              <w:sz w:val="24"/>
              <w:szCs w:val="24"/>
            </w:rPr>
          </w:pPr>
          <w:ins w:id="104"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"_Toc175247393"</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3.3.1 Technical:</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_Toc175247393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05" w:author="ATIT DANGAURA THARU" w:date="2024-08-22T19:33:00Z">
            <w:r w:rsidR="002D2F86">
              <w:rPr>
                <w:rFonts w:ascii="Times New Roman" w:hAnsi="Times New Roman" w:cs="Times New Roman"/>
                <w:noProof/>
                <w:webHidden/>
                <w:sz w:val="24"/>
                <w:szCs w:val="24"/>
              </w:rPr>
              <w:t>6</w:t>
            </w:r>
          </w:ins>
          <w:ins w:id="106"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left" w:pos="1320"/>
              <w:tab w:val="right" w:leader="dot" w:pos="9016"/>
            </w:tabs>
            <w:spacing w:line="360" w:lineRule="auto"/>
            <w:rPr>
              <w:ins w:id="107" w:author="ATIT DANGAURA THARU" w:date="2024-08-22T19:29:00Z"/>
              <w:rFonts w:ascii="Times New Roman" w:eastAsiaTheme="minorEastAsia" w:hAnsi="Times New Roman" w:cs="Times New Roman"/>
              <w:noProof/>
              <w:sz w:val="24"/>
              <w:szCs w:val="24"/>
            </w:rPr>
          </w:pPr>
          <w:ins w:id="108"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"_Toc175247394"</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3.3.2 Operational:</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_Toc175247394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09" w:author="ATIT DANGAURA THARU" w:date="2024-08-22T19:33:00Z">
            <w:r w:rsidR="002D2F86">
              <w:rPr>
                <w:rFonts w:ascii="Times New Roman" w:hAnsi="Times New Roman" w:cs="Times New Roman"/>
                <w:noProof/>
                <w:webHidden/>
                <w:sz w:val="24"/>
                <w:szCs w:val="24"/>
              </w:rPr>
              <w:t>6</w:t>
            </w:r>
          </w:ins>
          <w:ins w:id="110"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3"/>
            <w:tabs>
              <w:tab w:val="left" w:pos="1320"/>
              <w:tab w:val="right" w:leader="dot" w:pos="9016"/>
            </w:tabs>
            <w:spacing w:line="360" w:lineRule="auto"/>
            <w:rPr>
              <w:ins w:id="111" w:author="ATIT DANGAURA THARU" w:date="2024-08-22T19:29:00Z"/>
              <w:rFonts w:ascii="Times New Roman" w:eastAsiaTheme="minorEastAsia" w:hAnsi="Times New Roman" w:cs="Times New Roman"/>
              <w:noProof/>
              <w:sz w:val="24"/>
              <w:szCs w:val="24"/>
            </w:rPr>
          </w:pPr>
          <w:ins w:id="112"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"_Toc175247395"</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3.3.3 Economic:</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_Toc175247395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13" w:author="ATIT DANGAURA THARU" w:date="2024-08-22T19:33:00Z">
            <w:r w:rsidR="002D2F86">
              <w:rPr>
                <w:rFonts w:ascii="Times New Roman" w:hAnsi="Times New Roman" w:cs="Times New Roman"/>
                <w:noProof/>
                <w:webHidden/>
                <w:sz w:val="24"/>
                <w:szCs w:val="24"/>
              </w:rPr>
              <w:t>6</w:t>
            </w:r>
          </w:ins>
          <w:ins w:id="114"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right" w:leader="dot" w:pos="9016"/>
            </w:tabs>
            <w:spacing w:line="360" w:lineRule="auto"/>
            <w:rPr>
              <w:ins w:id="115" w:author="ATIT DANGAURA THARU" w:date="2024-08-22T19:29:00Z"/>
              <w:rFonts w:ascii="Times New Roman" w:eastAsiaTheme="minorEastAsia" w:hAnsi="Times New Roman" w:cs="Times New Roman"/>
              <w:noProof/>
              <w:sz w:val="24"/>
              <w:szCs w:val="24"/>
            </w:rPr>
          </w:pPr>
          <w:ins w:id="116"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"_Toc175247396"</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3.4 Tools:</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_Toc175247396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17" w:author="ATIT DANGAURA THARU" w:date="2024-08-22T19:33:00Z">
            <w:r w:rsidR="002D2F86">
              <w:rPr>
                <w:rFonts w:ascii="Times New Roman" w:hAnsi="Times New Roman" w:cs="Times New Roman"/>
                <w:noProof/>
                <w:webHidden/>
                <w:sz w:val="24"/>
                <w:szCs w:val="24"/>
              </w:rPr>
              <w:t>6</w:t>
            </w:r>
          </w:ins>
          <w:ins w:id="118"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right" w:leader="dot" w:pos="9016"/>
            </w:tabs>
            <w:spacing w:line="360" w:lineRule="auto"/>
            <w:rPr>
              <w:ins w:id="119" w:author="ATIT DANGAURA THARU" w:date="2024-08-22T19:29:00Z"/>
              <w:rFonts w:ascii="Times New Roman" w:eastAsiaTheme="minorEastAsia" w:hAnsi="Times New Roman" w:cs="Times New Roman"/>
              <w:noProof/>
              <w:sz w:val="24"/>
              <w:szCs w:val="24"/>
            </w:rPr>
          </w:pPr>
          <w:ins w:id="120"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"_Toc175247397"</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3.5 High Level Design of System:</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_Toc175247397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21" w:author="ATIT DANGAURA THARU" w:date="2024-08-22T19:33:00Z">
            <w:r w:rsidR="002D2F86">
              <w:rPr>
                <w:rFonts w:ascii="Times New Roman" w:hAnsi="Times New Roman" w:cs="Times New Roman"/>
                <w:noProof/>
                <w:webHidden/>
                <w:sz w:val="24"/>
                <w:szCs w:val="24"/>
              </w:rPr>
              <w:t>7</w:t>
            </w:r>
          </w:ins>
          <w:ins w:id="122"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2"/>
            <w:tabs>
              <w:tab w:val="right" w:leader="dot" w:pos="9016"/>
            </w:tabs>
            <w:spacing w:line="360" w:lineRule="auto"/>
            <w:rPr>
              <w:ins w:id="123" w:author="ATIT DANGAURA THARU" w:date="2024-08-22T19:29:00Z"/>
              <w:rFonts w:ascii="Times New Roman" w:eastAsiaTheme="minorEastAsia" w:hAnsi="Times New Roman" w:cs="Times New Roman"/>
              <w:noProof/>
              <w:sz w:val="24"/>
              <w:szCs w:val="24"/>
            </w:rPr>
          </w:pPr>
          <w:ins w:id="124" w:author="ATIT DANGAURA THARU" w:date="2024-08-22T19:29:00Z">
            <w:r w:rsidRPr="00E17957">
              <w:rPr>
                <w:rStyle w:val="Hyperlink"/>
                <w:rFonts w:ascii="Times New Roman" w:hAnsi="Times New Roman" w:cs="Times New Roman"/>
                <w:noProof/>
                <w:sz w:val="24"/>
                <w:szCs w:val="24"/>
              </w:rPr>
              <w:fldChar w:fldCharType="begin"/>
            </w:r>
            <w:r w:rsidRPr="00E17957">
              <w:rPr>
                <w:rStyle w:val="Hyperlink"/>
                <w:rFonts w:ascii="Times New Roman" w:hAnsi="Times New Roman" w:cs="Times New Roman"/>
                <w:noProof/>
                <w:sz w:val="24"/>
                <w:szCs w:val="24"/>
              </w:rPr>
              <w:instrText xml:space="preserve"> </w:instrText>
            </w:r>
            <w:r w:rsidRPr="00E17957">
              <w:rPr>
                <w:rFonts w:ascii="Times New Roman" w:hAnsi="Times New Roman" w:cs="Times New Roman"/>
                <w:noProof/>
                <w:sz w:val="24"/>
                <w:szCs w:val="24"/>
              </w:rPr>
              <w:instrText>HYPERLINK \l "_Toc175247398"</w:instrText>
            </w:r>
            <w:r w:rsidRPr="00E17957">
              <w:rPr>
                <w:rStyle w:val="Hyperlink"/>
                <w:rFonts w:ascii="Times New Roman" w:hAnsi="Times New Roman" w:cs="Times New Roman"/>
                <w:noProof/>
                <w:sz w:val="24"/>
                <w:szCs w:val="24"/>
              </w:rPr>
              <w:instrText xml:space="preserve"> </w:instrText>
            </w:r>
            <w:r w:rsidRPr="00E17957">
              <w:rPr>
                <w:rStyle w:val="Hyperlink"/>
                <w:rFonts w:ascii="Times New Roman" w:hAnsi="Times New Roman" w:cs="Times New Roman"/>
                <w:noProof/>
                <w:sz w:val="24"/>
                <w:szCs w:val="24"/>
              </w:rPr>
              <w:fldChar w:fldCharType="separate"/>
            </w:r>
            <w:r w:rsidRPr="00E17957">
              <w:rPr>
                <w:rStyle w:val="Hyperlink"/>
                <w:rFonts w:ascii="Times New Roman" w:hAnsi="Times New Roman" w:cs="Times New Roman"/>
                <w:noProof/>
                <w:sz w:val="24"/>
                <w:szCs w:val="24"/>
              </w:rPr>
              <w:t>3.6 Gantt Chart</w:t>
            </w:r>
            <w:r w:rsidRPr="00E17957">
              <w:rPr>
                <w:rFonts w:ascii="Times New Roman" w:hAnsi="Times New Roman" w:cs="Times New Roman"/>
                <w:noProof/>
                <w:webHidden/>
                <w:sz w:val="24"/>
                <w:szCs w:val="24"/>
              </w:rPr>
              <w:tab/>
            </w:r>
            <w:r w:rsidRPr="00E17957">
              <w:rPr>
                <w:rFonts w:ascii="Times New Roman" w:hAnsi="Times New Roman" w:cs="Times New Roman"/>
                <w:noProof/>
                <w:webHidden/>
                <w:sz w:val="24"/>
                <w:szCs w:val="24"/>
              </w:rPr>
              <w:fldChar w:fldCharType="begin"/>
            </w:r>
            <w:r w:rsidRPr="00E17957">
              <w:rPr>
                <w:rFonts w:ascii="Times New Roman" w:hAnsi="Times New Roman" w:cs="Times New Roman"/>
                <w:noProof/>
                <w:webHidden/>
                <w:sz w:val="24"/>
                <w:szCs w:val="24"/>
              </w:rPr>
              <w:instrText xml:space="preserve"> PAGEREF _Toc175247398 \h </w:instrText>
            </w:r>
          </w:ins>
          <w:r w:rsidRPr="00E17957">
            <w:rPr>
              <w:rFonts w:ascii="Times New Roman" w:hAnsi="Times New Roman" w:cs="Times New Roman"/>
              <w:noProof/>
              <w:webHidden/>
              <w:sz w:val="24"/>
              <w:szCs w:val="24"/>
            </w:rPr>
          </w:r>
          <w:r w:rsidRPr="00E17957">
            <w:rPr>
              <w:rFonts w:ascii="Times New Roman" w:hAnsi="Times New Roman" w:cs="Times New Roman"/>
              <w:noProof/>
              <w:webHidden/>
              <w:sz w:val="24"/>
              <w:szCs w:val="24"/>
            </w:rPr>
            <w:fldChar w:fldCharType="separate"/>
          </w:r>
          <w:ins w:id="125" w:author="ATIT DANGAURA THARU" w:date="2024-08-22T19:33:00Z">
            <w:r w:rsidR="002D2F86">
              <w:rPr>
                <w:rFonts w:ascii="Times New Roman" w:hAnsi="Times New Roman" w:cs="Times New Roman"/>
                <w:noProof/>
                <w:webHidden/>
                <w:sz w:val="24"/>
                <w:szCs w:val="24"/>
              </w:rPr>
              <w:t>12</w:t>
            </w:r>
          </w:ins>
          <w:ins w:id="126" w:author="ATIT DANGAURA THARU" w:date="2024-08-22T19:29:00Z">
            <w:r w:rsidRPr="00E17957">
              <w:rPr>
                <w:rFonts w:ascii="Times New Roman" w:hAnsi="Times New Roman" w:cs="Times New Roman"/>
                <w:noProof/>
                <w:webHidden/>
                <w:sz w:val="24"/>
                <w:szCs w:val="24"/>
              </w:rPr>
              <w:fldChar w:fldCharType="end"/>
            </w:r>
            <w:r w:rsidRPr="00E17957">
              <w:rPr>
                <w:rStyle w:val="Hyperlink"/>
                <w:rFonts w:ascii="Times New Roman" w:hAnsi="Times New Roman" w:cs="Times New Roman"/>
                <w:noProof/>
                <w:sz w:val="24"/>
                <w:szCs w:val="24"/>
              </w:rPr>
              <w:fldChar w:fldCharType="end"/>
            </w:r>
          </w:ins>
        </w:p>
        <w:p w:rsidR="00A410AD" w:rsidRPr="00E17957" w:rsidRDefault="00A410AD" w:rsidP="00E17957">
          <w:pPr>
            <w:pStyle w:val="TOC1"/>
            <w:rPr>
              <w:ins w:id="127" w:author="ATIT DANGAURA THARU" w:date="2024-08-22T19:29:00Z"/>
              <w:rFonts w:eastAsiaTheme="minorEastAsia"/>
              <w:b w:val="0"/>
              <w:bCs w:val="0"/>
            </w:rPr>
          </w:pPr>
          <w:ins w:id="128" w:author="ATIT DANGAURA THARU" w:date="2024-08-22T19:29:00Z">
            <w:r w:rsidRPr="00E17957">
              <w:rPr>
                <w:rStyle w:val="Hyperlink"/>
              </w:rPr>
              <w:fldChar w:fldCharType="begin"/>
            </w:r>
            <w:r w:rsidRPr="00E17957">
              <w:rPr>
                <w:rStyle w:val="Hyperlink"/>
              </w:rPr>
              <w:instrText xml:space="preserve"> </w:instrText>
            </w:r>
            <w:r w:rsidRPr="00E17957">
              <w:instrText>HYPERLINK \l "_Toc175247399"</w:instrText>
            </w:r>
            <w:r w:rsidRPr="00E17957">
              <w:rPr>
                <w:rStyle w:val="Hyperlink"/>
              </w:rPr>
              <w:instrText xml:space="preserve"> </w:instrText>
            </w:r>
            <w:r w:rsidRPr="00E17957">
              <w:rPr>
                <w:rStyle w:val="Hyperlink"/>
              </w:rPr>
              <w:fldChar w:fldCharType="separate"/>
            </w:r>
            <w:r w:rsidRPr="00E17957">
              <w:rPr>
                <w:rStyle w:val="Hyperlink"/>
              </w:rPr>
              <w:t>Chapter 4: Expected Outcome</w:t>
            </w:r>
            <w:r w:rsidRPr="00E17957">
              <w:rPr>
                <w:webHidden/>
              </w:rPr>
              <w:tab/>
            </w:r>
            <w:r w:rsidRPr="00E17957">
              <w:rPr>
                <w:webHidden/>
              </w:rPr>
              <w:fldChar w:fldCharType="begin"/>
            </w:r>
            <w:r w:rsidRPr="00E17957">
              <w:rPr>
                <w:webHidden/>
              </w:rPr>
              <w:instrText xml:space="preserve"> PAGEREF _Toc175247399 \h </w:instrText>
            </w:r>
          </w:ins>
          <w:r w:rsidRPr="00E17957">
            <w:rPr>
              <w:webHidden/>
            </w:rPr>
          </w:r>
          <w:r w:rsidRPr="00E17957">
            <w:rPr>
              <w:webHidden/>
            </w:rPr>
            <w:fldChar w:fldCharType="separate"/>
          </w:r>
          <w:ins w:id="129" w:author="ATIT DANGAURA THARU" w:date="2024-08-22T19:33:00Z">
            <w:r w:rsidR="002D2F86">
              <w:rPr>
                <w:webHidden/>
              </w:rPr>
              <w:t>13</w:t>
            </w:r>
          </w:ins>
          <w:ins w:id="130" w:author="ATIT DANGAURA THARU" w:date="2024-08-22T19:29:00Z">
            <w:r w:rsidRPr="00E17957">
              <w:rPr>
                <w:webHidden/>
              </w:rPr>
              <w:fldChar w:fldCharType="end"/>
            </w:r>
            <w:r w:rsidRPr="00E17957">
              <w:rPr>
                <w:rStyle w:val="Hyperlink"/>
              </w:rPr>
              <w:fldChar w:fldCharType="end"/>
            </w:r>
          </w:ins>
        </w:p>
        <w:p w:rsidR="00A410AD" w:rsidRDefault="00A410AD" w:rsidP="00E17957">
          <w:pPr>
            <w:pStyle w:val="TOC1"/>
            <w:rPr>
              <w:ins w:id="131" w:author="ATIT DANGAURA THARU" w:date="2024-08-22T19:29:00Z"/>
              <w:rFonts w:asciiTheme="minorHAnsi" w:eastAsiaTheme="minorEastAsia" w:hAnsiTheme="minorHAnsi" w:cstheme="minorBidi"/>
              <w:b w:val="0"/>
              <w:bCs w:val="0"/>
              <w:sz w:val="22"/>
              <w:szCs w:val="20"/>
            </w:rPr>
          </w:pPr>
          <w:ins w:id="132" w:author="ATIT DANGAURA THARU" w:date="2024-08-22T19:29:00Z">
            <w:r w:rsidRPr="00E17957">
              <w:rPr>
                <w:rStyle w:val="Hyperlink"/>
              </w:rPr>
              <w:fldChar w:fldCharType="begin"/>
            </w:r>
            <w:r w:rsidRPr="00E17957">
              <w:rPr>
                <w:rStyle w:val="Hyperlink"/>
              </w:rPr>
              <w:instrText xml:space="preserve"> </w:instrText>
            </w:r>
            <w:r w:rsidRPr="00E17957">
              <w:instrText>HYPERLINK \l "_Toc175247400"</w:instrText>
            </w:r>
            <w:r w:rsidRPr="00E17957">
              <w:rPr>
                <w:rStyle w:val="Hyperlink"/>
              </w:rPr>
              <w:instrText xml:space="preserve"> </w:instrText>
            </w:r>
            <w:r w:rsidRPr="00E17957">
              <w:rPr>
                <w:rStyle w:val="Hyperlink"/>
              </w:rPr>
              <w:fldChar w:fldCharType="separate"/>
            </w:r>
            <w:r w:rsidRPr="00E17957">
              <w:rPr>
                <w:rStyle w:val="Hyperlink"/>
              </w:rPr>
              <w:t>References</w:t>
            </w:r>
            <w:r w:rsidRPr="00E17957">
              <w:rPr>
                <w:webHidden/>
              </w:rPr>
              <w:tab/>
            </w:r>
            <w:r w:rsidRPr="00E17957">
              <w:rPr>
                <w:webHidden/>
              </w:rPr>
              <w:fldChar w:fldCharType="begin"/>
            </w:r>
            <w:r w:rsidRPr="00E17957">
              <w:rPr>
                <w:webHidden/>
              </w:rPr>
              <w:instrText xml:space="preserve"> PAGEREF _Toc175247400 \h </w:instrText>
            </w:r>
          </w:ins>
          <w:r w:rsidRPr="00E17957">
            <w:rPr>
              <w:webHidden/>
            </w:rPr>
          </w:r>
          <w:r w:rsidRPr="00E17957">
            <w:rPr>
              <w:webHidden/>
            </w:rPr>
            <w:fldChar w:fldCharType="separate"/>
          </w:r>
          <w:ins w:id="133" w:author="ATIT DANGAURA THARU" w:date="2024-08-22T19:33:00Z">
            <w:r w:rsidR="002D2F86">
              <w:rPr>
                <w:webHidden/>
              </w:rPr>
              <w:t>14</w:t>
            </w:r>
          </w:ins>
          <w:ins w:id="134" w:author="ATIT DANGAURA THARU" w:date="2024-08-22T19:29:00Z">
            <w:r w:rsidRPr="00E17957">
              <w:rPr>
                <w:webHidden/>
              </w:rPr>
              <w:fldChar w:fldCharType="end"/>
            </w:r>
            <w:r w:rsidRPr="00E17957">
              <w:rPr>
                <w:rStyle w:val="Hyperlink"/>
              </w:rPr>
              <w:fldChar w:fldCharType="end"/>
            </w:r>
          </w:ins>
        </w:p>
        <w:p w:rsidR="003E42DD" w:rsidRPr="00066E07" w:rsidDel="00A94FA7" w:rsidRDefault="003E42DD">
          <w:pPr>
            <w:pStyle w:val="TOC1"/>
            <w:rPr>
              <w:del w:id="135" w:author="ATIT DANGAURA THARU" w:date="2024-08-13T14:32:00Z"/>
            </w:rPr>
          </w:pPr>
          <w:del w:id="136" w:author="ATIT DANGAURA THARU" w:date="2024-08-13T14:32:00Z">
            <w:r w:rsidRPr="00066E07" w:rsidDel="00A94FA7">
              <w:rPr>
                <w:rStyle w:val="Hyperlink"/>
                <w:b w:val="0"/>
                <w:bCs w:val="0"/>
                <w:color w:val="auto"/>
                <w:rPrChange w:id="137" w:author="ATIT DANGAURA THARU" w:date="2024-08-22T19:05:00Z">
                  <w:rPr>
                    <w:rStyle w:val="Hyperlink"/>
                    <w:rFonts w:ascii="Times New Roman" w:hAnsi="Times New Roman" w:cs="Times New Roman"/>
                    <w:b/>
                    <w:bCs/>
                    <w:noProof/>
                    <w:sz w:val="24"/>
                    <w:szCs w:val="24"/>
                  </w:rPr>
                </w:rPrChange>
              </w:rPr>
              <w:delText>Chapter 1. INTRODUCTION</w:delText>
            </w:r>
            <w:r w:rsidRPr="00066E07" w:rsidDel="00A94FA7">
              <w:rPr>
                <w:b w:val="0"/>
                <w:bCs w:val="0"/>
                <w:webHidden/>
                <w:rPrChange w:id="138" w:author="ATIT DANGAURA THARU" w:date="2024-08-22T19:05:00Z">
                  <w:rPr>
                    <w:rFonts w:ascii="Times New Roman" w:hAnsi="Times New Roman" w:cs="Times New Roman"/>
                    <w:b/>
                    <w:bCs/>
                    <w:noProof/>
                    <w:webHidden/>
                    <w:sz w:val="24"/>
                    <w:szCs w:val="24"/>
                  </w:rPr>
                </w:rPrChange>
              </w:rPr>
              <w:tab/>
              <w:delText>6</w:delText>
            </w:r>
          </w:del>
        </w:p>
        <w:p w:rsidR="003E42DD" w:rsidRPr="00066E07" w:rsidDel="00A94FA7" w:rsidRDefault="003E42DD">
          <w:pPr>
            <w:pStyle w:val="TOC2"/>
            <w:tabs>
              <w:tab w:val="left" w:pos="880"/>
              <w:tab w:val="right" w:leader="dot" w:pos="9016"/>
            </w:tabs>
            <w:spacing w:line="360" w:lineRule="auto"/>
            <w:rPr>
              <w:del w:id="139" w:author="ATIT DANGAURA THARU" w:date="2024-08-13T14:32:00Z"/>
              <w:rFonts w:ascii="Times New Roman" w:hAnsi="Times New Roman" w:cs="Times New Roman"/>
              <w:noProof/>
              <w:sz w:val="24"/>
              <w:szCs w:val="24"/>
              <w:rPrChange w:id="140" w:author="ATIT DANGAURA THARU" w:date="2024-08-22T19:05:00Z">
                <w:rPr>
                  <w:del w:id="141" w:author="ATIT DANGAURA THARU" w:date="2024-08-13T14:32:00Z"/>
                  <w:noProof/>
                </w:rPr>
              </w:rPrChange>
            </w:rPr>
            <w:pPrChange w:id="142" w:author="ATIT DANGAURA THARU" w:date="2024-08-22T19:06:00Z">
              <w:pPr>
                <w:pStyle w:val="TOC2"/>
                <w:tabs>
                  <w:tab w:val="left" w:pos="880"/>
                  <w:tab w:val="right" w:leader="dot" w:pos="9016"/>
                </w:tabs>
              </w:pPr>
            </w:pPrChange>
          </w:pPr>
          <w:del w:id="143" w:author="ATIT DANGAURA THARU" w:date="2024-08-13T14:32:00Z">
            <w:r w:rsidRPr="00066E07" w:rsidDel="00A94FA7">
              <w:rPr>
                <w:rStyle w:val="Hyperlink"/>
                <w:rFonts w:ascii="Times New Roman" w:hAnsi="Times New Roman" w:cs="Times New Roman"/>
                <w:noProof/>
                <w:color w:val="auto"/>
                <w:sz w:val="24"/>
                <w:szCs w:val="24"/>
                <w:rPrChange w:id="144" w:author="ATIT DANGAURA THARU" w:date="2024-08-22T19:05:00Z">
                  <w:rPr>
                    <w:rStyle w:val="Hyperlink"/>
                    <w:noProof/>
                  </w:rPr>
                </w:rPrChange>
              </w:rPr>
              <w:delText>1.1</w:delText>
            </w:r>
            <w:r w:rsidRPr="00066E07" w:rsidDel="00A94FA7">
              <w:rPr>
                <w:rFonts w:ascii="Times New Roman" w:hAnsi="Times New Roman" w:cs="Times New Roman"/>
                <w:noProof/>
                <w:sz w:val="24"/>
                <w:szCs w:val="24"/>
                <w:rPrChange w:id="145"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46" w:author="ATIT DANGAURA THARU" w:date="2024-08-22T19:05:00Z">
                  <w:rPr>
                    <w:rStyle w:val="Hyperlink"/>
                    <w:noProof/>
                  </w:rPr>
                </w:rPrChange>
              </w:rPr>
              <w:delText>introduction:</w:delText>
            </w:r>
            <w:r w:rsidRPr="00066E07" w:rsidDel="00A94FA7">
              <w:rPr>
                <w:rFonts w:ascii="Times New Roman" w:hAnsi="Times New Roman" w:cs="Times New Roman"/>
                <w:noProof/>
                <w:webHidden/>
                <w:sz w:val="24"/>
                <w:szCs w:val="24"/>
                <w:rPrChange w:id="147"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148" w:author="ATIT DANGAURA THARU" w:date="2024-08-13T14:32:00Z"/>
              <w:rFonts w:ascii="Times New Roman" w:hAnsi="Times New Roman" w:cs="Times New Roman"/>
              <w:noProof/>
              <w:sz w:val="24"/>
              <w:szCs w:val="24"/>
              <w:rPrChange w:id="149" w:author="ATIT DANGAURA THARU" w:date="2024-08-22T19:05:00Z">
                <w:rPr>
                  <w:del w:id="150" w:author="ATIT DANGAURA THARU" w:date="2024-08-13T14:32:00Z"/>
                  <w:noProof/>
                </w:rPr>
              </w:rPrChange>
            </w:rPr>
            <w:pPrChange w:id="151" w:author="ATIT DANGAURA THARU" w:date="2024-08-22T19:06:00Z">
              <w:pPr>
                <w:pStyle w:val="TOC2"/>
                <w:tabs>
                  <w:tab w:val="left" w:pos="880"/>
                  <w:tab w:val="right" w:leader="dot" w:pos="9016"/>
                </w:tabs>
              </w:pPr>
            </w:pPrChange>
          </w:pPr>
          <w:del w:id="152" w:author="ATIT DANGAURA THARU" w:date="2024-08-13T14:32:00Z">
            <w:r w:rsidRPr="00066E07" w:rsidDel="00A94FA7">
              <w:rPr>
                <w:rStyle w:val="Hyperlink"/>
                <w:rFonts w:ascii="Times New Roman" w:hAnsi="Times New Roman" w:cs="Times New Roman"/>
                <w:noProof/>
                <w:color w:val="auto"/>
                <w:sz w:val="24"/>
                <w:szCs w:val="24"/>
                <w:rPrChange w:id="153" w:author="ATIT DANGAURA THARU" w:date="2024-08-22T19:05:00Z">
                  <w:rPr>
                    <w:rStyle w:val="Hyperlink"/>
                    <w:noProof/>
                  </w:rPr>
                </w:rPrChange>
              </w:rPr>
              <w:delText>1.2</w:delText>
            </w:r>
            <w:r w:rsidRPr="00066E07" w:rsidDel="00A94FA7">
              <w:rPr>
                <w:rFonts w:ascii="Times New Roman" w:hAnsi="Times New Roman" w:cs="Times New Roman"/>
                <w:noProof/>
                <w:sz w:val="24"/>
                <w:szCs w:val="24"/>
                <w:rPrChange w:id="154"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55" w:author="ATIT DANGAURA THARU" w:date="2024-08-22T19:05:00Z">
                  <w:rPr>
                    <w:rStyle w:val="Hyperlink"/>
                    <w:noProof/>
                  </w:rPr>
                </w:rPrChange>
              </w:rPr>
              <w:delText>Problem Statement:</w:delText>
            </w:r>
            <w:r w:rsidRPr="00066E07" w:rsidDel="00A94FA7">
              <w:rPr>
                <w:rFonts w:ascii="Times New Roman" w:hAnsi="Times New Roman" w:cs="Times New Roman"/>
                <w:noProof/>
                <w:webHidden/>
                <w:sz w:val="24"/>
                <w:szCs w:val="24"/>
                <w:rPrChange w:id="156"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157" w:author="ATIT DANGAURA THARU" w:date="2024-08-13T14:32:00Z"/>
              <w:rFonts w:ascii="Times New Roman" w:hAnsi="Times New Roman" w:cs="Times New Roman"/>
              <w:noProof/>
              <w:sz w:val="24"/>
              <w:szCs w:val="24"/>
              <w:rPrChange w:id="158" w:author="ATIT DANGAURA THARU" w:date="2024-08-22T19:05:00Z">
                <w:rPr>
                  <w:del w:id="159" w:author="ATIT DANGAURA THARU" w:date="2024-08-13T14:32:00Z"/>
                  <w:noProof/>
                </w:rPr>
              </w:rPrChange>
            </w:rPr>
            <w:pPrChange w:id="160" w:author="ATIT DANGAURA THARU" w:date="2024-08-22T19:06:00Z">
              <w:pPr>
                <w:pStyle w:val="TOC2"/>
                <w:tabs>
                  <w:tab w:val="left" w:pos="880"/>
                  <w:tab w:val="right" w:leader="dot" w:pos="9016"/>
                </w:tabs>
              </w:pPr>
            </w:pPrChange>
          </w:pPr>
          <w:del w:id="161" w:author="ATIT DANGAURA THARU" w:date="2024-08-13T14:32:00Z">
            <w:r w:rsidRPr="00066E07" w:rsidDel="00A94FA7">
              <w:rPr>
                <w:rStyle w:val="Hyperlink"/>
                <w:rFonts w:ascii="Times New Roman" w:hAnsi="Times New Roman" w:cs="Times New Roman"/>
                <w:noProof/>
                <w:color w:val="auto"/>
                <w:sz w:val="24"/>
                <w:szCs w:val="24"/>
                <w:rPrChange w:id="162" w:author="ATIT DANGAURA THARU" w:date="2024-08-22T19:05:00Z">
                  <w:rPr>
                    <w:rStyle w:val="Hyperlink"/>
                    <w:noProof/>
                  </w:rPr>
                </w:rPrChange>
              </w:rPr>
              <w:delText>1.3</w:delText>
            </w:r>
            <w:r w:rsidRPr="00066E07" w:rsidDel="00A94FA7">
              <w:rPr>
                <w:rFonts w:ascii="Times New Roman" w:hAnsi="Times New Roman" w:cs="Times New Roman"/>
                <w:noProof/>
                <w:sz w:val="24"/>
                <w:szCs w:val="24"/>
                <w:rPrChange w:id="163"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64" w:author="ATIT DANGAURA THARU" w:date="2024-08-22T19:05:00Z">
                  <w:rPr>
                    <w:rStyle w:val="Hyperlink"/>
                    <w:noProof/>
                  </w:rPr>
                </w:rPrChange>
              </w:rPr>
              <w:delText>objectives:</w:delText>
            </w:r>
            <w:r w:rsidRPr="00066E07" w:rsidDel="00A94FA7">
              <w:rPr>
                <w:rFonts w:ascii="Times New Roman" w:hAnsi="Times New Roman" w:cs="Times New Roman"/>
                <w:noProof/>
                <w:webHidden/>
                <w:sz w:val="24"/>
                <w:szCs w:val="24"/>
                <w:rPrChange w:id="165"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166" w:author="ATIT DANGAURA THARU" w:date="2024-08-13T14:32:00Z"/>
              <w:rFonts w:ascii="Times New Roman" w:hAnsi="Times New Roman" w:cs="Times New Roman"/>
              <w:noProof/>
              <w:sz w:val="24"/>
              <w:szCs w:val="24"/>
              <w:rPrChange w:id="167" w:author="ATIT DANGAURA THARU" w:date="2024-08-22T19:05:00Z">
                <w:rPr>
                  <w:del w:id="168" w:author="ATIT DANGAURA THARU" w:date="2024-08-13T14:32:00Z"/>
                  <w:noProof/>
                </w:rPr>
              </w:rPrChange>
            </w:rPr>
            <w:pPrChange w:id="169" w:author="ATIT DANGAURA THARU" w:date="2024-08-22T19:06:00Z">
              <w:pPr>
                <w:pStyle w:val="TOC2"/>
                <w:tabs>
                  <w:tab w:val="left" w:pos="880"/>
                  <w:tab w:val="right" w:leader="dot" w:pos="9016"/>
                </w:tabs>
              </w:pPr>
            </w:pPrChange>
          </w:pPr>
          <w:del w:id="170" w:author="ATIT DANGAURA THARU" w:date="2024-08-13T14:32:00Z">
            <w:r w:rsidRPr="00066E07" w:rsidDel="00A94FA7">
              <w:rPr>
                <w:rStyle w:val="Hyperlink"/>
                <w:rFonts w:ascii="Times New Roman" w:hAnsi="Times New Roman" w:cs="Times New Roman"/>
                <w:noProof/>
                <w:color w:val="auto"/>
                <w:sz w:val="24"/>
                <w:szCs w:val="24"/>
                <w:rPrChange w:id="171" w:author="ATIT DANGAURA THARU" w:date="2024-08-22T19:05:00Z">
                  <w:rPr>
                    <w:rStyle w:val="Hyperlink"/>
                    <w:noProof/>
                  </w:rPr>
                </w:rPrChange>
              </w:rPr>
              <w:delText>1.4</w:delText>
            </w:r>
            <w:r w:rsidRPr="00066E07" w:rsidDel="00A94FA7">
              <w:rPr>
                <w:rFonts w:ascii="Times New Roman" w:hAnsi="Times New Roman" w:cs="Times New Roman"/>
                <w:noProof/>
                <w:sz w:val="24"/>
                <w:szCs w:val="24"/>
                <w:rPrChange w:id="172"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73" w:author="ATIT DANGAURA THARU" w:date="2024-08-22T19:05:00Z">
                  <w:rPr>
                    <w:rStyle w:val="Hyperlink"/>
                    <w:noProof/>
                  </w:rPr>
                </w:rPrChange>
              </w:rPr>
              <w:delText>Methodology</w:delText>
            </w:r>
            <w:r w:rsidRPr="00066E07" w:rsidDel="00A94FA7">
              <w:rPr>
                <w:rFonts w:ascii="Times New Roman" w:hAnsi="Times New Roman" w:cs="Times New Roman"/>
                <w:noProof/>
                <w:webHidden/>
                <w:sz w:val="24"/>
                <w:szCs w:val="24"/>
                <w:rPrChange w:id="174"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175" w:author="ATIT DANGAURA THARU" w:date="2024-08-13T14:32:00Z"/>
              <w:rFonts w:ascii="Times New Roman" w:hAnsi="Times New Roman" w:cs="Times New Roman"/>
              <w:noProof/>
              <w:sz w:val="24"/>
              <w:szCs w:val="24"/>
              <w:rPrChange w:id="176" w:author="ATIT DANGAURA THARU" w:date="2024-08-22T19:05:00Z">
                <w:rPr>
                  <w:del w:id="177" w:author="ATIT DANGAURA THARU" w:date="2024-08-13T14:32:00Z"/>
                  <w:noProof/>
                </w:rPr>
              </w:rPrChange>
            </w:rPr>
            <w:pPrChange w:id="178" w:author="ATIT DANGAURA THARU" w:date="2024-08-22T19:06:00Z">
              <w:pPr>
                <w:pStyle w:val="TOC3"/>
                <w:tabs>
                  <w:tab w:val="left" w:pos="1320"/>
                  <w:tab w:val="right" w:leader="dot" w:pos="9016"/>
                </w:tabs>
              </w:pPr>
            </w:pPrChange>
          </w:pPr>
          <w:del w:id="179" w:author="ATIT DANGAURA THARU" w:date="2024-08-13T14:32:00Z">
            <w:r w:rsidRPr="00066E07" w:rsidDel="00A94FA7">
              <w:rPr>
                <w:rStyle w:val="Hyperlink"/>
                <w:rFonts w:ascii="Times New Roman" w:hAnsi="Times New Roman" w:cs="Times New Roman"/>
                <w:noProof/>
                <w:color w:val="auto"/>
                <w:sz w:val="24"/>
                <w:szCs w:val="24"/>
                <w:rPrChange w:id="180" w:author="ATIT DANGAURA THARU" w:date="2024-08-22T19:05:00Z">
                  <w:rPr>
                    <w:rStyle w:val="Hyperlink"/>
                    <w:noProof/>
                  </w:rPr>
                </w:rPrChange>
              </w:rPr>
              <w:delText>1.4.1</w:delText>
            </w:r>
            <w:r w:rsidRPr="00066E07" w:rsidDel="00A94FA7">
              <w:rPr>
                <w:rFonts w:ascii="Times New Roman" w:hAnsi="Times New Roman" w:cs="Times New Roman"/>
                <w:noProof/>
                <w:sz w:val="24"/>
                <w:szCs w:val="24"/>
                <w:rPrChange w:id="181"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82" w:author="ATIT DANGAURA THARU" w:date="2024-08-22T19:05:00Z">
                  <w:rPr>
                    <w:rStyle w:val="Hyperlink"/>
                    <w:noProof/>
                  </w:rPr>
                </w:rPrChange>
              </w:rPr>
              <w:delText>Requirement Identification</w:delText>
            </w:r>
            <w:r w:rsidRPr="00066E07" w:rsidDel="00A94FA7">
              <w:rPr>
                <w:rFonts w:ascii="Times New Roman" w:hAnsi="Times New Roman" w:cs="Times New Roman"/>
                <w:noProof/>
                <w:webHidden/>
                <w:sz w:val="24"/>
                <w:szCs w:val="24"/>
                <w:rPrChange w:id="183"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184" w:author="ATIT DANGAURA THARU" w:date="2024-08-13T14:32:00Z"/>
              <w:rFonts w:ascii="Times New Roman" w:hAnsi="Times New Roman" w:cs="Times New Roman"/>
              <w:noProof/>
              <w:sz w:val="24"/>
              <w:szCs w:val="24"/>
              <w:rPrChange w:id="185" w:author="ATIT DANGAURA THARU" w:date="2024-08-22T19:05:00Z">
                <w:rPr>
                  <w:del w:id="186" w:author="ATIT DANGAURA THARU" w:date="2024-08-13T14:32:00Z"/>
                  <w:noProof/>
                </w:rPr>
              </w:rPrChange>
            </w:rPr>
            <w:pPrChange w:id="187" w:author="ATIT DANGAURA THARU" w:date="2024-08-22T19:06:00Z">
              <w:pPr>
                <w:pStyle w:val="TOC3"/>
                <w:tabs>
                  <w:tab w:val="left" w:pos="1320"/>
                  <w:tab w:val="right" w:leader="dot" w:pos="9016"/>
                </w:tabs>
              </w:pPr>
            </w:pPrChange>
          </w:pPr>
          <w:del w:id="188" w:author="ATIT DANGAURA THARU" w:date="2024-08-13T14:32:00Z">
            <w:r w:rsidRPr="00066E07" w:rsidDel="00A94FA7">
              <w:rPr>
                <w:rStyle w:val="Hyperlink"/>
                <w:rFonts w:ascii="Times New Roman" w:hAnsi="Times New Roman" w:cs="Times New Roman"/>
                <w:noProof/>
                <w:color w:val="auto"/>
                <w:sz w:val="24"/>
                <w:szCs w:val="24"/>
                <w:rPrChange w:id="189" w:author="ATIT DANGAURA THARU" w:date="2024-08-22T19:05:00Z">
                  <w:rPr>
                    <w:rStyle w:val="Hyperlink"/>
                    <w:noProof/>
                  </w:rPr>
                </w:rPrChange>
              </w:rPr>
              <w:delText>1.4.2</w:delText>
            </w:r>
            <w:r w:rsidRPr="00066E07" w:rsidDel="00A94FA7">
              <w:rPr>
                <w:rFonts w:ascii="Times New Roman" w:hAnsi="Times New Roman" w:cs="Times New Roman"/>
                <w:noProof/>
                <w:sz w:val="24"/>
                <w:szCs w:val="24"/>
                <w:rPrChange w:id="190"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191" w:author="ATIT DANGAURA THARU" w:date="2024-08-22T19:05:00Z">
                  <w:rPr>
                    <w:rStyle w:val="Hyperlink"/>
                    <w:noProof/>
                  </w:rPr>
                </w:rPrChange>
              </w:rPr>
              <w:delText>Study of Existing System</w:delText>
            </w:r>
            <w:r w:rsidRPr="00066E07" w:rsidDel="00A94FA7">
              <w:rPr>
                <w:rFonts w:ascii="Times New Roman" w:hAnsi="Times New Roman" w:cs="Times New Roman"/>
                <w:noProof/>
                <w:webHidden/>
                <w:sz w:val="24"/>
                <w:szCs w:val="24"/>
                <w:rPrChange w:id="192"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193" w:author="ATIT DANGAURA THARU" w:date="2024-08-13T14:32:00Z"/>
              <w:rFonts w:ascii="Times New Roman" w:hAnsi="Times New Roman" w:cs="Times New Roman"/>
              <w:noProof/>
              <w:sz w:val="24"/>
              <w:szCs w:val="24"/>
              <w:rPrChange w:id="194" w:author="ATIT DANGAURA THARU" w:date="2024-08-22T19:05:00Z">
                <w:rPr>
                  <w:del w:id="195" w:author="ATIT DANGAURA THARU" w:date="2024-08-13T14:32:00Z"/>
                  <w:noProof/>
                </w:rPr>
              </w:rPrChange>
            </w:rPr>
            <w:pPrChange w:id="196" w:author="ATIT DANGAURA THARU" w:date="2024-08-22T19:06:00Z">
              <w:pPr>
                <w:pStyle w:val="TOC3"/>
                <w:tabs>
                  <w:tab w:val="left" w:pos="1320"/>
                  <w:tab w:val="right" w:leader="dot" w:pos="9016"/>
                </w:tabs>
              </w:pPr>
            </w:pPrChange>
          </w:pPr>
          <w:del w:id="197" w:author="ATIT DANGAURA THARU" w:date="2024-08-13T14:32:00Z">
            <w:r w:rsidRPr="00066E07" w:rsidDel="00A94FA7">
              <w:rPr>
                <w:rStyle w:val="Hyperlink"/>
                <w:rFonts w:ascii="Times New Roman" w:hAnsi="Times New Roman" w:cs="Times New Roman"/>
                <w:noProof/>
                <w:color w:val="auto"/>
                <w:sz w:val="24"/>
                <w:szCs w:val="24"/>
                <w:rPrChange w:id="198" w:author="ATIT DANGAURA THARU" w:date="2024-08-22T19:05:00Z">
                  <w:rPr>
                    <w:rStyle w:val="Hyperlink"/>
                    <w:noProof/>
                  </w:rPr>
                </w:rPrChange>
              </w:rPr>
              <w:delText>1.4.3</w:delText>
            </w:r>
            <w:r w:rsidRPr="00066E07" w:rsidDel="00A94FA7">
              <w:rPr>
                <w:rFonts w:ascii="Times New Roman" w:hAnsi="Times New Roman" w:cs="Times New Roman"/>
                <w:noProof/>
                <w:sz w:val="24"/>
                <w:szCs w:val="24"/>
                <w:rPrChange w:id="199"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00" w:author="ATIT DANGAURA THARU" w:date="2024-08-22T19:05:00Z">
                  <w:rPr>
                    <w:rStyle w:val="Hyperlink"/>
                    <w:noProof/>
                  </w:rPr>
                </w:rPrChange>
              </w:rPr>
              <w:delText>1.4.3 Literature Review</w:delText>
            </w:r>
            <w:r w:rsidRPr="00066E07" w:rsidDel="00A94FA7">
              <w:rPr>
                <w:rFonts w:ascii="Times New Roman" w:hAnsi="Times New Roman" w:cs="Times New Roman"/>
                <w:noProof/>
                <w:webHidden/>
                <w:sz w:val="24"/>
                <w:szCs w:val="24"/>
                <w:rPrChange w:id="201"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02" w:author="ATIT DANGAURA THARU" w:date="2024-08-13T14:32:00Z"/>
              <w:rFonts w:ascii="Times New Roman" w:hAnsi="Times New Roman" w:cs="Times New Roman"/>
              <w:noProof/>
              <w:sz w:val="24"/>
              <w:szCs w:val="24"/>
              <w:rPrChange w:id="203" w:author="ATIT DANGAURA THARU" w:date="2024-08-22T19:05:00Z">
                <w:rPr>
                  <w:del w:id="204" w:author="ATIT DANGAURA THARU" w:date="2024-08-13T14:32:00Z"/>
                  <w:noProof/>
                </w:rPr>
              </w:rPrChange>
            </w:rPr>
            <w:pPrChange w:id="205" w:author="ATIT DANGAURA THARU" w:date="2024-08-22T19:06:00Z">
              <w:pPr>
                <w:pStyle w:val="TOC3"/>
                <w:tabs>
                  <w:tab w:val="left" w:pos="1320"/>
                  <w:tab w:val="right" w:leader="dot" w:pos="9016"/>
                </w:tabs>
              </w:pPr>
            </w:pPrChange>
          </w:pPr>
          <w:del w:id="206" w:author="ATIT DANGAURA THARU" w:date="2024-08-13T14:32:00Z">
            <w:r w:rsidRPr="00066E07" w:rsidDel="00A94FA7">
              <w:rPr>
                <w:rStyle w:val="Hyperlink"/>
                <w:rFonts w:ascii="Times New Roman" w:hAnsi="Times New Roman" w:cs="Times New Roman"/>
                <w:noProof/>
                <w:color w:val="auto"/>
                <w:sz w:val="24"/>
                <w:szCs w:val="24"/>
                <w:rPrChange w:id="207" w:author="ATIT DANGAURA THARU" w:date="2024-08-22T19:05:00Z">
                  <w:rPr>
                    <w:rStyle w:val="Hyperlink"/>
                    <w:noProof/>
                  </w:rPr>
                </w:rPrChange>
              </w:rPr>
              <w:delText>1.4.4</w:delText>
            </w:r>
            <w:r w:rsidRPr="00066E07" w:rsidDel="00A94FA7">
              <w:rPr>
                <w:rFonts w:ascii="Times New Roman" w:hAnsi="Times New Roman" w:cs="Times New Roman"/>
                <w:noProof/>
                <w:sz w:val="24"/>
                <w:szCs w:val="24"/>
                <w:rPrChange w:id="208"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09" w:author="ATIT DANGAURA THARU" w:date="2024-08-22T19:05:00Z">
                  <w:rPr>
                    <w:rStyle w:val="Hyperlink"/>
                    <w:noProof/>
                  </w:rPr>
                </w:rPrChange>
              </w:rPr>
              <w:delText>Requirement Analysis</w:delText>
            </w:r>
            <w:r w:rsidRPr="00066E07" w:rsidDel="00A94FA7">
              <w:rPr>
                <w:rFonts w:ascii="Times New Roman" w:hAnsi="Times New Roman" w:cs="Times New Roman"/>
                <w:noProof/>
                <w:webHidden/>
                <w:sz w:val="24"/>
                <w:szCs w:val="24"/>
                <w:rPrChange w:id="210"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11" w:author="ATIT DANGAURA THARU" w:date="2024-08-13T14:32:00Z"/>
              <w:rFonts w:ascii="Times New Roman" w:hAnsi="Times New Roman" w:cs="Times New Roman"/>
              <w:noProof/>
              <w:sz w:val="24"/>
              <w:szCs w:val="24"/>
              <w:rPrChange w:id="212" w:author="ATIT DANGAURA THARU" w:date="2024-08-22T19:05:00Z">
                <w:rPr>
                  <w:del w:id="213" w:author="ATIT DANGAURA THARU" w:date="2024-08-13T14:32:00Z"/>
                  <w:noProof/>
                </w:rPr>
              </w:rPrChange>
            </w:rPr>
            <w:pPrChange w:id="214" w:author="ATIT DANGAURA THARU" w:date="2024-08-22T19:06:00Z">
              <w:pPr>
                <w:pStyle w:val="TOC3"/>
                <w:tabs>
                  <w:tab w:val="left" w:pos="1320"/>
                  <w:tab w:val="right" w:leader="dot" w:pos="9016"/>
                </w:tabs>
              </w:pPr>
            </w:pPrChange>
          </w:pPr>
          <w:del w:id="215" w:author="ATIT DANGAURA THARU" w:date="2024-08-13T14:32:00Z">
            <w:r w:rsidRPr="00066E07" w:rsidDel="00A94FA7">
              <w:rPr>
                <w:rStyle w:val="Hyperlink"/>
                <w:rFonts w:ascii="Times New Roman" w:hAnsi="Times New Roman" w:cs="Times New Roman"/>
                <w:noProof/>
                <w:color w:val="auto"/>
                <w:sz w:val="24"/>
                <w:szCs w:val="24"/>
                <w:rPrChange w:id="216" w:author="ATIT DANGAURA THARU" w:date="2024-08-22T19:05:00Z">
                  <w:rPr>
                    <w:rStyle w:val="Hyperlink"/>
                    <w:noProof/>
                  </w:rPr>
                </w:rPrChange>
              </w:rPr>
              <w:delText>1.4.5</w:delText>
            </w:r>
            <w:r w:rsidRPr="00066E07" w:rsidDel="00A94FA7">
              <w:rPr>
                <w:rFonts w:ascii="Times New Roman" w:hAnsi="Times New Roman" w:cs="Times New Roman"/>
                <w:noProof/>
                <w:sz w:val="24"/>
                <w:szCs w:val="24"/>
                <w:rPrChange w:id="217"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18" w:author="ATIT DANGAURA THARU" w:date="2024-08-22T19:05:00Z">
                  <w:rPr>
                    <w:rStyle w:val="Hyperlink"/>
                    <w:noProof/>
                  </w:rPr>
                </w:rPrChange>
              </w:rPr>
              <w:delText>Feasibility Study</w:delText>
            </w:r>
            <w:r w:rsidRPr="00066E07" w:rsidDel="00A94FA7">
              <w:rPr>
                <w:rFonts w:ascii="Times New Roman" w:hAnsi="Times New Roman" w:cs="Times New Roman"/>
                <w:noProof/>
                <w:webHidden/>
                <w:sz w:val="24"/>
                <w:szCs w:val="24"/>
                <w:rPrChange w:id="219"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20" w:author="ATIT DANGAURA THARU" w:date="2024-08-13T14:32:00Z"/>
              <w:rFonts w:ascii="Times New Roman" w:hAnsi="Times New Roman" w:cs="Times New Roman"/>
              <w:noProof/>
              <w:sz w:val="24"/>
              <w:szCs w:val="24"/>
              <w:rPrChange w:id="221" w:author="ATIT DANGAURA THARU" w:date="2024-08-22T19:05:00Z">
                <w:rPr>
                  <w:del w:id="222" w:author="ATIT DANGAURA THARU" w:date="2024-08-13T14:32:00Z"/>
                  <w:noProof/>
                </w:rPr>
              </w:rPrChange>
            </w:rPr>
            <w:pPrChange w:id="223" w:author="ATIT DANGAURA THARU" w:date="2024-08-22T19:06:00Z">
              <w:pPr>
                <w:pStyle w:val="TOC3"/>
                <w:tabs>
                  <w:tab w:val="left" w:pos="1320"/>
                  <w:tab w:val="right" w:leader="dot" w:pos="9016"/>
                </w:tabs>
              </w:pPr>
            </w:pPrChange>
          </w:pPr>
          <w:del w:id="224" w:author="ATIT DANGAURA THARU" w:date="2024-08-13T14:32:00Z">
            <w:r w:rsidRPr="00066E07" w:rsidDel="00A94FA7">
              <w:rPr>
                <w:rStyle w:val="Hyperlink"/>
                <w:rFonts w:ascii="Times New Roman" w:hAnsi="Times New Roman" w:cs="Times New Roman"/>
                <w:noProof/>
                <w:color w:val="auto"/>
                <w:sz w:val="24"/>
                <w:szCs w:val="24"/>
                <w:rPrChange w:id="225" w:author="ATIT DANGAURA THARU" w:date="2024-08-22T19:05:00Z">
                  <w:rPr>
                    <w:rStyle w:val="Hyperlink"/>
                    <w:noProof/>
                  </w:rPr>
                </w:rPrChange>
              </w:rPr>
              <w:delText>1.4.5.1</w:delText>
            </w:r>
            <w:r w:rsidRPr="00066E07" w:rsidDel="00A94FA7">
              <w:rPr>
                <w:rFonts w:ascii="Times New Roman" w:hAnsi="Times New Roman" w:cs="Times New Roman"/>
                <w:noProof/>
                <w:sz w:val="24"/>
                <w:szCs w:val="24"/>
                <w:rPrChange w:id="226"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27" w:author="ATIT DANGAURA THARU" w:date="2024-08-22T19:05:00Z">
                  <w:rPr>
                    <w:rStyle w:val="Hyperlink"/>
                    <w:noProof/>
                  </w:rPr>
                </w:rPrChange>
              </w:rPr>
              <w:delText>Technical</w:delText>
            </w:r>
            <w:r w:rsidRPr="00066E07" w:rsidDel="00A94FA7">
              <w:rPr>
                <w:rFonts w:ascii="Times New Roman" w:hAnsi="Times New Roman" w:cs="Times New Roman"/>
                <w:noProof/>
                <w:webHidden/>
                <w:sz w:val="24"/>
                <w:szCs w:val="24"/>
                <w:rPrChange w:id="228"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29" w:author="ATIT DANGAURA THARU" w:date="2024-08-13T14:32:00Z"/>
              <w:rFonts w:ascii="Times New Roman" w:hAnsi="Times New Roman" w:cs="Times New Roman"/>
              <w:noProof/>
              <w:sz w:val="24"/>
              <w:szCs w:val="24"/>
              <w:rPrChange w:id="230" w:author="ATIT DANGAURA THARU" w:date="2024-08-22T19:05:00Z">
                <w:rPr>
                  <w:del w:id="231" w:author="ATIT DANGAURA THARU" w:date="2024-08-13T14:32:00Z"/>
                  <w:noProof/>
                </w:rPr>
              </w:rPrChange>
            </w:rPr>
            <w:pPrChange w:id="232" w:author="ATIT DANGAURA THARU" w:date="2024-08-22T19:06:00Z">
              <w:pPr>
                <w:pStyle w:val="TOC3"/>
                <w:tabs>
                  <w:tab w:val="left" w:pos="1320"/>
                  <w:tab w:val="right" w:leader="dot" w:pos="9016"/>
                </w:tabs>
              </w:pPr>
            </w:pPrChange>
          </w:pPr>
          <w:del w:id="233" w:author="ATIT DANGAURA THARU" w:date="2024-08-13T14:32:00Z">
            <w:r w:rsidRPr="00066E07" w:rsidDel="00A94FA7">
              <w:rPr>
                <w:rStyle w:val="Hyperlink"/>
                <w:rFonts w:ascii="Times New Roman" w:hAnsi="Times New Roman" w:cs="Times New Roman"/>
                <w:noProof/>
                <w:color w:val="auto"/>
                <w:sz w:val="24"/>
                <w:szCs w:val="24"/>
                <w:rPrChange w:id="234" w:author="ATIT DANGAURA THARU" w:date="2024-08-22T19:05:00Z">
                  <w:rPr>
                    <w:rStyle w:val="Hyperlink"/>
                    <w:noProof/>
                  </w:rPr>
                </w:rPrChange>
              </w:rPr>
              <w:delText>1.4.5.2</w:delText>
            </w:r>
            <w:r w:rsidRPr="00066E07" w:rsidDel="00A94FA7">
              <w:rPr>
                <w:rFonts w:ascii="Times New Roman" w:hAnsi="Times New Roman" w:cs="Times New Roman"/>
                <w:noProof/>
                <w:sz w:val="24"/>
                <w:szCs w:val="24"/>
                <w:rPrChange w:id="235"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36" w:author="ATIT DANGAURA THARU" w:date="2024-08-22T19:05:00Z">
                  <w:rPr>
                    <w:rStyle w:val="Hyperlink"/>
                    <w:noProof/>
                  </w:rPr>
                </w:rPrChange>
              </w:rPr>
              <w:delText>Operational</w:delText>
            </w:r>
            <w:r w:rsidRPr="00066E07" w:rsidDel="00A94FA7">
              <w:rPr>
                <w:rFonts w:ascii="Times New Roman" w:hAnsi="Times New Roman" w:cs="Times New Roman"/>
                <w:noProof/>
                <w:webHidden/>
                <w:sz w:val="24"/>
                <w:szCs w:val="24"/>
                <w:rPrChange w:id="237"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38" w:author="ATIT DANGAURA THARU" w:date="2024-08-13T14:32:00Z"/>
              <w:rFonts w:ascii="Times New Roman" w:hAnsi="Times New Roman" w:cs="Times New Roman"/>
              <w:noProof/>
              <w:sz w:val="24"/>
              <w:szCs w:val="24"/>
              <w:rPrChange w:id="239" w:author="ATIT DANGAURA THARU" w:date="2024-08-22T19:05:00Z">
                <w:rPr>
                  <w:del w:id="240" w:author="ATIT DANGAURA THARU" w:date="2024-08-13T14:32:00Z"/>
                  <w:noProof/>
                </w:rPr>
              </w:rPrChange>
            </w:rPr>
            <w:pPrChange w:id="241" w:author="ATIT DANGAURA THARU" w:date="2024-08-22T19:06:00Z">
              <w:pPr>
                <w:pStyle w:val="TOC3"/>
                <w:tabs>
                  <w:tab w:val="left" w:pos="1320"/>
                  <w:tab w:val="right" w:leader="dot" w:pos="9016"/>
                </w:tabs>
              </w:pPr>
            </w:pPrChange>
          </w:pPr>
          <w:del w:id="242" w:author="ATIT DANGAURA THARU" w:date="2024-08-13T14:32:00Z">
            <w:r w:rsidRPr="00066E07" w:rsidDel="00A94FA7">
              <w:rPr>
                <w:rStyle w:val="Hyperlink"/>
                <w:rFonts w:ascii="Times New Roman" w:hAnsi="Times New Roman" w:cs="Times New Roman"/>
                <w:noProof/>
                <w:color w:val="auto"/>
                <w:sz w:val="24"/>
                <w:szCs w:val="24"/>
                <w:rPrChange w:id="243" w:author="ATIT DANGAURA THARU" w:date="2024-08-22T19:05:00Z">
                  <w:rPr>
                    <w:rStyle w:val="Hyperlink"/>
                    <w:noProof/>
                  </w:rPr>
                </w:rPrChange>
              </w:rPr>
              <w:delText>1.4.5.3</w:delText>
            </w:r>
            <w:r w:rsidRPr="00066E07" w:rsidDel="00A94FA7">
              <w:rPr>
                <w:rFonts w:ascii="Times New Roman" w:hAnsi="Times New Roman" w:cs="Times New Roman"/>
                <w:noProof/>
                <w:sz w:val="24"/>
                <w:szCs w:val="24"/>
                <w:rPrChange w:id="244"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45" w:author="ATIT DANGAURA THARU" w:date="2024-08-22T19:05:00Z">
                  <w:rPr>
                    <w:rStyle w:val="Hyperlink"/>
                    <w:noProof/>
                  </w:rPr>
                </w:rPrChange>
              </w:rPr>
              <w:delText>Economic</w:delText>
            </w:r>
            <w:r w:rsidRPr="00066E07" w:rsidDel="00A94FA7">
              <w:rPr>
                <w:rFonts w:ascii="Times New Roman" w:hAnsi="Times New Roman" w:cs="Times New Roman"/>
                <w:noProof/>
                <w:webHidden/>
                <w:sz w:val="24"/>
                <w:szCs w:val="24"/>
                <w:rPrChange w:id="246" w:author="ATIT DANGAURA THARU" w:date="2024-08-22T19:05:00Z">
                  <w:rPr>
                    <w:noProof/>
                    <w:webHidden/>
                  </w:rPr>
                </w:rPrChange>
              </w:rPr>
              <w:tab/>
              <w:delText>6</w:delText>
            </w:r>
          </w:del>
        </w:p>
        <w:p w:rsidR="003E42DD" w:rsidRPr="00066E07" w:rsidDel="00A94FA7" w:rsidRDefault="003E42DD">
          <w:pPr>
            <w:pStyle w:val="TOC3"/>
            <w:tabs>
              <w:tab w:val="left" w:pos="1320"/>
              <w:tab w:val="right" w:leader="dot" w:pos="9016"/>
            </w:tabs>
            <w:spacing w:line="360" w:lineRule="auto"/>
            <w:rPr>
              <w:del w:id="247" w:author="ATIT DANGAURA THARU" w:date="2024-08-13T14:32:00Z"/>
              <w:rFonts w:ascii="Times New Roman" w:hAnsi="Times New Roman" w:cs="Times New Roman"/>
              <w:noProof/>
              <w:sz w:val="24"/>
              <w:szCs w:val="24"/>
              <w:rPrChange w:id="248" w:author="ATIT DANGAURA THARU" w:date="2024-08-22T19:05:00Z">
                <w:rPr>
                  <w:del w:id="249" w:author="ATIT DANGAURA THARU" w:date="2024-08-13T14:32:00Z"/>
                  <w:noProof/>
                </w:rPr>
              </w:rPrChange>
            </w:rPr>
            <w:pPrChange w:id="250" w:author="ATIT DANGAURA THARU" w:date="2024-08-22T19:06:00Z">
              <w:pPr>
                <w:pStyle w:val="TOC3"/>
                <w:tabs>
                  <w:tab w:val="left" w:pos="1320"/>
                  <w:tab w:val="right" w:leader="dot" w:pos="9016"/>
                </w:tabs>
              </w:pPr>
            </w:pPrChange>
          </w:pPr>
          <w:del w:id="251" w:author="ATIT DANGAURA THARU" w:date="2024-08-13T14:32:00Z">
            <w:r w:rsidRPr="00066E07" w:rsidDel="00A94FA7">
              <w:rPr>
                <w:rStyle w:val="Hyperlink"/>
                <w:rFonts w:ascii="Times New Roman" w:hAnsi="Times New Roman" w:cs="Times New Roman"/>
                <w:noProof/>
                <w:color w:val="auto"/>
                <w:sz w:val="24"/>
                <w:szCs w:val="24"/>
                <w:rPrChange w:id="252" w:author="ATIT DANGAURA THARU" w:date="2024-08-22T19:05:00Z">
                  <w:rPr>
                    <w:rStyle w:val="Hyperlink"/>
                    <w:noProof/>
                  </w:rPr>
                </w:rPrChange>
              </w:rPr>
              <w:delText>1.4.5.4</w:delText>
            </w:r>
            <w:r w:rsidRPr="00066E07" w:rsidDel="00A94FA7">
              <w:rPr>
                <w:rFonts w:ascii="Times New Roman" w:hAnsi="Times New Roman" w:cs="Times New Roman"/>
                <w:noProof/>
                <w:sz w:val="24"/>
                <w:szCs w:val="24"/>
                <w:rPrChange w:id="253"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54" w:author="ATIT DANGAURA THARU" w:date="2024-08-22T19:05:00Z">
                  <w:rPr>
                    <w:rStyle w:val="Hyperlink"/>
                    <w:noProof/>
                  </w:rPr>
                </w:rPrChange>
              </w:rPr>
              <w:delText>High Level Design of System (Methodology of the proposed system/ Flow Chart/ Working Mechanism of Proposed System/ Description of Algorithms)</w:delText>
            </w:r>
            <w:r w:rsidRPr="00066E07" w:rsidDel="00A94FA7">
              <w:rPr>
                <w:rFonts w:ascii="Times New Roman" w:hAnsi="Times New Roman" w:cs="Times New Roman"/>
                <w:noProof/>
                <w:webHidden/>
                <w:sz w:val="24"/>
                <w:szCs w:val="24"/>
                <w:rPrChange w:id="255"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256" w:author="ATIT DANGAURA THARU" w:date="2024-08-13T14:32:00Z"/>
              <w:rFonts w:ascii="Times New Roman" w:hAnsi="Times New Roman" w:cs="Times New Roman"/>
              <w:noProof/>
              <w:sz w:val="24"/>
              <w:szCs w:val="24"/>
              <w:rPrChange w:id="257" w:author="ATIT DANGAURA THARU" w:date="2024-08-22T19:05:00Z">
                <w:rPr>
                  <w:del w:id="258" w:author="ATIT DANGAURA THARU" w:date="2024-08-13T14:32:00Z"/>
                  <w:noProof/>
                </w:rPr>
              </w:rPrChange>
            </w:rPr>
            <w:pPrChange w:id="259" w:author="ATIT DANGAURA THARU" w:date="2024-08-22T19:06:00Z">
              <w:pPr>
                <w:pStyle w:val="TOC2"/>
                <w:tabs>
                  <w:tab w:val="left" w:pos="880"/>
                  <w:tab w:val="right" w:leader="dot" w:pos="9016"/>
                </w:tabs>
              </w:pPr>
            </w:pPrChange>
          </w:pPr>
          <w:del w:id="260" w:author="ATIT DANGAURA THARU" w:date="2024-08-13T14:32:00Z">
            <w:r w:rsidRPr="00066E07" w:rsidDel="00A94FA7">
              <w:rPr>
                <w:rStyle w:val="Hyperlink"/>
                <w:rFonts w:ascii="Times New Roman" w:hAnsi="Times New Roman" w:cs="Times New Roman"/>
                <w:noProof/>
                <w:color w:val="auto"/>
                <w:sz w:val="24"/>
                <w:szCs w:val="24"/>
                <w:rPrChange w:id="261" w:author="ATIT DANGAURA THARU" w:date="2024-08-22T19:05:00Z">
                  <w:rPr>
                    <w:rStyle w:val="Hyperlink"/>
                    <w:noProof/>
                  </w:rPr>
                </w:rPrChange>
              </w:rPr>
              <w:delText>1.5</w:delText>
            </w:r>
            <w:r w:rsidRPr="00066E07" w:rsidDel="00A94FA7">
              <w:rPr>
                <w:rFonts w:ascii="Times New Roman" w:hAnsi="Times New Roman" w:cs="Times New Roman"/>
                <w:noProof/>
                <w:sz w:val="24"/>
                <w:szCs w:val="24"/>
                <w:rPrChange w:id="262"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63" w:author="ATIT DANGAURA THARU" w:date="2024-08-22T19:05:00Z">
                  <w:rPr>
                    <w:rStyle w:val="Hyperlink"/>
                    <w:noProof/>
                  </w:rPr>
                </w:rPrChange>
              </w:rPr>
              <w:delText>Gantt Chart (Showing the Project Timeline)</w:delText>
            </w:r>
            <w:r w:rsidRPr="00066E07" w:rsidDel="00A94FA7">
              <w:rPr>
                <w:rFonts w:ascii="Times New Roman" w:hAnsi="Times New Roman" w:cs="Times New Roman"/>
                <w:noProof/>
                <w:webHidden/>
                <w:sz w:val="24"/>
                <w:szCs w:val="24"/>
                <w:rPrChange w:id="264"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265" w:author="ATIT DANGAURA THARU" w:date="2024-08-13T14:32:00Z"/>
              <w:rFonts w:ascii="Times New Roman" w:hAnsi="Times New Roman" w:cs="Times New Roman"/>
              <w:noProof/>
              <w:sz w:val="24"/>
              <w:szCs w:val="24"/>
              <w:rPrChange w:id="266" w:author="ATIT DANGAURA THARU" w:date="2024-08-22T19:05:00Z">
                <w:rPr>
                  <w:del w:id="267" w:author="ATIT DANGAURA THARU" w:date="2024-08-13T14:32:00Z"/>
                  <w:noProof/>
                </w:rPr>
              </w:rPrChange>
            </w:rPr>
            <w:pPrChange w:id="268" w:author="ATIT DANGAURA THARU" w:date="2024-08-22T19:06:00Z">
              <w:pPr>
                <w:pStyle w:val="TOC2"/>
                <w:tabs>
                  <w:tab w:val="left" w:pos="880"/>
                  <w:tab w:val="right" w:leader="dot" w:pos="9016"/>
                </w:tabs>
              </w:pPr>
            </w:pPrChange>
          </w:pPr>
          <w:del w:id="269" w:author="ATIT DANGAURA THARU" w:date="2024-08-13T14:32:00Z">
            <w:r w:rsidRPr="00066E07" w:rsidDel="00A94FA7">
              <w:rPr>
                <w:rStyle w:val="Hyperlink"/>
                <w:rFonts w:ascii="Times New Roman" w:hAnsi="Times New Roman" w:cs="Times New Roman"/>
                <w:noProof/>
                <w:color w:val="auto"/>
                <w:sz w:val="24"/>
                <w:szCs w:val="24"/>
                <w:rPrChange w:id="270" w:author="ATIT DANGAURA THARU" w:date="2024-08-22T19:05:00Z">
                  <w:rPr>
                    <w:rStyle w:val="Hyperlink"/>
                    <w:noProof/>
                  </w:rPr>
                </w:rPrChange>
              </w:rPr>
              <w:delText>1.6</w:delText>
            </w:r>
            <w:r w:rsidRPr="00066E07" w:rsidDel="00A94FA7">
              <w:rPr>
                <w:rFonts w:ascii="Times New Roman" w:hAnsi="Times New Roman" w:cs="Times New Roman"/>
                <w:noProof/>
                <w:sz w:val="24"/>
                <w:szCs w:val="24"/>
                <w:rPrChange w:id="271"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72" w:author="ATIT DANGAURA THARU" w:date="2024-08-22T19:05:00Z">
                  <w:rPr>
                    <w:rStyle w:val="Hyperlink"/>
                    <w:noProof/>
                  </w:rPr>
                </w:rPrChange>
              </w:rPr>
              <w:delText>Expected Outcome</w:delText>
            </w:r>
            <w:r w:rsidRPr="00066E07" w:rsidDel="00A94FA7">
              <w:rPr>
                <w:rFonts w:ascii="Times New Roman" w:hAnsi="Times New Roman" w:cs="Times New Roman"/>
                <w:noProof/>
                <w:webHidden/>
                <w:sz w:val="24"/>
                <w:szCs w:val="24"/>
                <w:rPrChange w:id="273" w:author="ATIT DANGAURA THARU" w:date="2024-08-22T19:05:00Z">
                  <w:rPr>
                    <w:noProof/>
                    <w:webHidden/>
                  </w:rPr>
                </w:rPrChange>
              </w:rPr>
              <w:tab/>
              <w:delText>6</w:delText>
            </w:r>
          </w:del>
        </w:p>
        <w:p w:rsidR="003E42DD" w:rsidRPr="00066E07" w:rsidDel="00A94FA7" w:rsidRDefault="003E42DD">
          <w:pPr>
            <w:pStyle w:val="TOC2"/>
            <w:tabs>
              <w:tab w:val="left" w:pos="880"/>
              <w:tab w:val="right" w:leader="dot" w:pos="9016"/>
            </w:tabs>
            <w:spacing w:line="360" w:lineRule="auto"/>
            <w:rPr>
              <w:del w:id="274" w:author="ATIT DANGAURA THARU" w:date="2024-08-13T14:32:00Z"/>
              <w:rFonts w:ascii="Times New Roman" w:hAnsi="Times New Roman" w:cs="Times New Roman"/>
              <w:noProof/>
              <w:sz w:val="24"/>
              <w:szCs w:val="24"/>
              <w:rPrChange w:id="275" w:author="ATIT DANGAURA THARU" w:date="2024-08-22T19:05:00Z">
                <w:rPr>
                  <w:del w:id="276" w:author="ATIT DANGAURA THARU" w:date="2024-08-13T14:32:00Z"/>
                  <w:noProof/>
                </w:rPr>
              </w:rPrChange>
            </w:rPr>
            <w:pPrChange w:id="277" w:author="ATIT DANGAURA THARU" w:date="2024-08-22T19:06:00Z">
              <w:pPr>
                <w:pStyle w:val="TOC2"/>
                <w:tabs>
                  <w:tab w:val="left" w:pos="880"/>
                  <w:tab w:val="right" w:leader="dot" w:pos="9016"/>
                </w:tabs>
              </w:pPr>
            </w:pPrChange>
          </w:pPr>
          <w:del w:id="278" w:author="ATIT DANGAURA THARU" w:date="2024-08-13T14:32:00Z">
            <w:r w:rsidRPr="00066E07" w:rsidDel="00A94FA7">
              <w:rPr>
                <w:rStyle w:val="Hyperlink"/>
                <w:rFonts w:ascii="Times New Roman" w:hAnsi="Times New Roman" w:cs="Times New Roman"/>
                <w:noProof/>
                <w:color w:val="auto"/>
                <w:sz w:val="24"/>
                <w:szCs w:val="24"/>
                <w:rPrChange w:id="279" w:author="ATIT DANGAURA THARU" w:date="2024-08-22T19:05:00Z">
                  <w:rPr>
                    <w:rStyle w:val="Hyperlink"/>
                    <w:noProof/>
                  </w:rPr>
                </w:rPrChange>
              </w:rPr>
              <w:delText>1.7</w:delText>
            </w:r>
            <w:r w:rsidRPr="00066E07" w:rsidDel="00A94FA7">
              <w:rPr>
                <w:rFonts w:ascii="Times New Roman" w:hAnsi="Times New Roman" w:cs="Times New Roman"/>
                <w:noProof/>
                <w:sz w:val="24"/>
                <w:szCs w:val="24"/>
                <w:rPrChange w:id="280" w:author="ATIT DANGAURA THARU" w:date="2024-08-22T19:05:00Z">
                  <w:rPr>
                    <w:noProof/>
                  </w:rPr>
                </w:rPrChange>
              </w:rPr>
              <w:tab/>
            </w:r>
            <w:r w:rsidRPr="00066E07" w:rsidDel="00A94FA7">
              <w:rPr>
                <w:rStyle w:val="Hyperlink"/>
                <w:rFonts w:ascii="Times New Roman" w:hAnsi="Times New Roman" w:cs="Times New Roman"/>
                <w:noProof/>
                <w:color w:val="auto"/>
                <w:sz w:val="24"/>
                <w:szCs w:val="24"/>
                <w:rPrChange w:id="281" w:author="ATIT DANGAURA THARU" w:date="2024-08-22T19:05:00Z">
                  <w:rPr>
                    <w:rStyle w:val="Hyperlink"/>
                    <w:noProof/>
                  </w:rPr>
                </w:rPrChange>
              </w:rPr>
              <w:delText>Reference</w:delText>
            </w:r>
            <w:r w:rsidRPr="00066E07" w:rsidDel="00A94FA7">
              <w:rPr>
                <w:rFonts w:ascii="Times New Roman" w:hAnsi="Times New Roman" w:cs="Times New Roman"/>
                <w:noProof/>
                <w:webHidden/>
                <w:sz w:val="24"/>
                <w:szCs w:val="24"/>
                <w:rPrChange w:id="282" w:author="ATIT DANGAURA THARU" w:date="2024-08-22T19:05:00Z">
                  <w:rPr>
                    <w:noProof/>
                    <w:webHidden/>
                  </w:rPr>
                </w:rPrChange>
              </w:rPr>
              <w:tab/>
              <w:delText>6</w:delText>
            </w:r>
          </w:del>
        </w:p>
        <w:p w:rsidR="003E42DD" w:rsidRDefault="003E42DD">
          <w:pPr>
            <w:spacing w:line="360" w:lineRule="auto"/>
            <w:rPr>
              <w:ins w:id="283" w:author="ATIT DANGAURA THARU" w:date="2024-08-07T11:45:00Z"/>
            </w:rPr>
            <w:pPrChange w:id="284" w:author="ATIT DANGAURA THARU" w:date="2024-08-22T19:06:00Z">
              <w:pPr/>
            </w:pPrChange>
          </w:pPr>
          <w:ins w:id="285" w:author="ATIT DANGAURA THARU" w:date="2024-08-07T11:45:00Z">
            <w:r w:rsidRPr="00066E07">
              <w:rPr>
                <w:rFonts w:ascii="Times New Roman" w:hAnsi="Times New Roman" w:cs="Times New Roman"/>
                <w:b/>
                <w:bCs/>
                <w:noProof/>
                <w:sz w:val="24"/>
                <w:szCs w:val="24"/>
                <w:rPrChange w:id="286" w:author="ATIT DANGAURA THARU" w:date="2024-08-22T19:05:00Z">
                  <w:rPr>
                    <w:b/>
                    <w:bCs/>
                    <w:noProof/>
                  </w:rPr>
                </w:rPrChange>
              </w:rPr>
              <w:fldChar w:fldCharType="end"/>
            </w:r>
          </w:ins>
        </w:p>
        <w:customXmlInsRangeStart w:id="287" w:author="ATIT DANGAURA THARU" w:date="2024-08-07T11:45:00Z"/>
      </w:sdtContent>
    </w:sdt>
    <w:customXmlInsRangeEnd w:id="287"/>
    <w:p w:rsidR="003E42DD" w:rsidRDefault="003E42DD">
      <w:pPr>
        <w:rPr>
          <w:ins w:id="288" w:author="ATIT DANGAURA THARU" w:date="2024-08-07T11:02:00Z"/>
          <w:rFonts w:ascii="Times New Roman" w:hAnsi="Times New Roman" w:cs="Times New Roman"/>
          <w:sz w:val="32"/>
          <w:szCs w:val="32"/>
        </w:rPr>
      </w:pPr>
      <w:ins w:id="289" w:author="ATIT DANGAURA THARU" w:date="2024-08-07T11:01:00Z">
        <w:r>
          <w:rPr>
            <w:rFonts w:ascii="Times New Roman" w:hAnsi="Times New Roman" w:cs="Times New Roman"/>
            <w:sz w:val="32"/>
            <w:szCs w:val="32"/>
          </w:rPr>
          <w:br w:type="page"/>
        </w:r>
      </w:ins>
    </w:p>
    <w:p w:rsidR="00A94FA7" w:rsidRDefault="003E42DD">
      <w:pPr>
        <w:jc w:val="center"/>
        <w:rPr>
          <w:ins w:id="290" w:author="ATIT DANGAURA THARU" w:date="2024-08-13T14:31:00Z"/>
          <w:rFonts w:ascii="Times New Roman" w:hAnsi="Times New Roman" w:cs="Times New Roman"/>
          <w:sz w:val="32"/>
          <w:szCs w:val="32"/>
        </w:rPr>
        <w:pPrChange w:id="291" w:author="ATIT DANGAURA THARU" w:date="2024-08-13T14:31:00Z">
          <w:pPr>
            <w:pStyle w:val="TableofFigures"/>
            <w:tabs>
              <w:tab w:val="right" w:leader="dot" w:pos="9016"/>
            </w:tabs>
          </w:pPr>
        </w:pPrChange>
      </w:pPr>
      <w:ins w:id="292" w:author="ATIT DANGAURA THARU" w:date="2024-08-07T11:02:00Z">
        <w:r>
          <w:rPr>
            <w:rFonts w:ascii="Times New Roman" w:hAnsi="Times New Roman" w:cs="Times New Roman"/>
            <w:sz w:val="32"/>
            <w:szCs w:val="32"/>
          </w:rPr>
          <w:lastRenderedPageBreak/>
          <w:t>LIST OF FIGURES</w:t>
        </w:r>
      </w:ins>
    </w:p>
    <w:p w:rsidR="003D153E" w:rsidRPr="003D153E" w:rsidRDefault="00A24FE6">
      <w:pPr>
        <w:pStyle w:val="TableofFigures"/>
        <w:tabs>
          <w:tab w:val="right" w:leader="dot" w:pos="9016"/>
        </w:tabs>
        <w:spacing w:line="360" w:lineRule="auto"/>
        <w:rPr>
          <w:ins w:id="293" w:author="ATIT DANGAURA THARU" w:date="2024-08-22T18:56:00Z"/>
          <w:rFonts w:ascii="Times New Roman" w:eastAsiaTheme="minorEastAsia" w:hAnsi="Times New Roman" w:cs="Times New Roman"/>
          <w:noProof/>
          <w:sz w:val="24"/>
          <w:szCs w:val="24"/>
          <w:rPrChange w:id="294" w:author="ATIT DANGAURA THARU" w:date="2024-08-22T18:56:00Z">
            <w:rPr>
              <w:ins w:id="295" w:author="ATIT DANGAURA THARU" w:date="2024-08-22T18:56:00Z"/>
              <w:rFonts w:eastAsiaTheme="minorEastAsia"/>
              <w:noProof/>
            </w:rPr>
          </w:rPrChange>
        </w:rPr>
        <w:pPrChange w:id="296" w:author="ATIT DANGAURA THARU" w:date="2024-08-22T18:56:00Z">
          <w:pPr>
            <w:pStyle w:val="TableofFigures"/>
            <w:tabs>
              <w:tab w:val="right" w:leader="dot" w:pos="9016"/>
            </w:tabs>
          </w:pPr>
        </w:pPrChange>
      </w:pPr>
      <w:ins w:id="297" w:author="ATIT DANGAURA THARU" w:date="2024-08-14T18:48:00Z">
        <w:r w:rsidRPr="009E27E2">
          <w:rPr>
            <w:rFonts w:ascii="Times New Roman" w:hAnsi="Times New Roman" w:cs="Times New Roman"/>
            <w:sz w:val="24"/>
            <w:szCs w:val="24"/>
          </w:rPr>
          <w:fldChar w:fldCharType="begin"/>
        </w:r>
        <w:r w:rsidRPr="009E27E2">
          <w:rPr>
            <w:rFonts w:ascii="Times New Roman" w:hAnsi="Times New Roman" w:cs="Times New Roman"/>
            <w:sz w:val="24"/>
            <w:szCs w:val="24"/>
          </w:rPr>
          <w:instrText xml:space="preserve"> TOC \h \z \c "Figure" </w:instrText>
        </w:r>
      </w:ins>
      <w:r w:rsidRPr="009E27E2">
        <w:rPr>
          <w:rFonts w:ascii="Times New Roman" w:hAnsi="Times New Roman" w:cs="Times New Roman"/>
          <w:sz w:val="24"/>
          <w:szCs w:val="24"/>
          <w:rPrChange w:id="298" w:author="ATIT DANGAURA THARU" w:date="2024-08-14T18:52:00Z">
            <w:rPr>
              <w:rFonts w:ascii="Times New Roman" w:hAnsi="Times New Roman" w:cs="Times New Roman"/>
              <w:sz w:val="24"/>
              <w:szCs w:val="24"/>
            </w:rPr>
          </w:rPrChange>
        </w:rPr>
        <w:fldChar w:fldCharType="separate"/>
      </w:r>
      <w:ins w:id="299" w:author="ATIT DANGAURA THARU" w:date="2024-08-22T18:56:00Z">
        <w:r w:rsidR="003D153E" w:rsidRPr="003D153E">
          <w:rPr>
            <w:rStyle w:val="Hyperlink"/>
            <w:rFonts w:ascii="Times New Roman" w:hAnsi="Times New Roman" w:cs="Times New Roman"/>
            <w:noProof/>
            <w:sz w:val="24"/>
            <w:szCs w:val="24"/>
            <w:rPrChange w:id="300" w:author="ATIT DANGAURA THARU" w:date="2024-08-22T18:56:00Z">
              <w:rPr>
                <w:rStyle w:val="Hyperlink"/>
                <w:noProof/>
              </w:rPr>
            </w:rPrChange>
          </w:rPr>
          <w:fldChar w:fldCharType="begin"/>
        </w:r>
        <w:r w:rsidR="003D153E" w:rsidRPr="003D153E">
          <w:rPr>
            <w:rStyle w:val="Hyperlink"/>
            <w:rFonts w:ascii="Times New Roman" w:hAnsi="Times New Roman" w:cs="Times New Roman"/>
            <w:noProof/>
            <w:sz w:val="24"/>
            <w:szCs w:val="24"/>
            <w:rPrChange w:id="301" w:author="ATIT DANGAURA THARU" w:date="2024-08-22T18:56:00Z">
              <w:rPr>
                <w:rStyle w:val="Hyperlink"/>
                <w:noProof/>
              </w:rPr>
            </w:rPrChange>
          </w:rPr>
          <w:instrText xml:space="preserve"> </w:instrText>
        </w:r>
        <w:r w:rsidR="003D153E" w:rsidRPr="003D153E">
          <w:rPr>
            <w:rFonts w:ascii="Times New Roman" w:hAnsi="Times New Roman" w:cs="Times New Roman"/>
            <w:noProof/>
            <w:sz w:val="24"/>
            <w:szCs w:val="24"/>
            <w:rPrChange w:id="302" w:author="ATIT DANGAURA THARU" w:date="2024-08-22T18:56:00Z">
              <w:rPr>
                <w:noProof/>
              </w:rPr>
            </w:rPrChange>
          </w:rPr>
          <w:instrText>HYPERLINK \l "_Toc175245383"</w:instrText>
        </w:r>
        <w:r w:rsidR="003D153E" w:rsidRPr="003D153E">
          <w:rPr>
            <w:rStyle w:val="Hyperlink"/>
            <w:rFonts w:ascii="Times New Roman" w:hAnsi="Times New Roman" w:cs="Times New Roman"/>
            <w:noProof/>
            <w:sz w:val="24"/>
            <w:szCs w:val="24"/>
            <w:rPrChange w:id="303" w:author="ATIT DANGAURA THARU" w:date="2024-08-22T18:56:00Z">
              <w:rPr>
                <w:rStyle w:val="Hyperlink"/>
                <w:noProof/>
              </w:rPr>
            </w:rPrChange>
          </w:rPr>
          <w:instrText xml:space="preserve"> </w:instrText>
        </w:r>
        <w:r w:rsidR="003D153E" w:rsidRPr="003D153E">
          <w:rPr>
            <w:rStyle w:val="Hyperlink"/>
            <w:rFonts w:ascii="Times New Roman" w:hAnsi="Times New Roman" w:cs="Times New Roman"/>
            <w:noProof/>
            <w:sz w:val="24"/>
            <w:szCs w:val="24"/>
            <w:rPrChange w:id="304" w:author="ATIT DANGAURA THARU" w:date="2024-08-22T18:56:00Z">
              <w:rPr>
                <w:rStyle w:val="Hyperlink"/>
                <w:noProof/>
              </w:rPr>
            </w:rPrChange>
          </w:rPr>
          <w:fldChar w:fldCharType="separate"/>
        </w:r>
        <w:r w:rsidR="003D153E" w:rsidRPr="003D153E">
          <w:rPr>
            <w:rStyle w:val="Hyperlink"/>
            <w:rFonts w:ascii="Times New Roman" w:hAnsi="Times New Roman" w:cs="Times New Roman"/>
            <w:b/>
            <w:bCs/>
            <w:noProof/>
            <w:sz w:val="24"/>
            <w:szCs w:val="24"/>
            <w:rPrChange w:id="305" w:author="ATIT DANGAURA THARU" w:date="2024-08-22T18:56:00Z">
              <w:rPr>
                <w:rStyle w:val="Hyperlink"/>
                <w:rFonts w:ascii="Times New Roman" w:hAnsi="Times New Roman" w:cs="Times New Roman"/>
                <w:b/>
                <w:bCs/>
                <w:noProof/>
              </w:rPr>
            </w:rPrChange>
          </w:rPr>
          <w:t>Figure 3.1 Waterfall Model</w:t>
        </w:r>
        <w:r w:rsidR="003D153E" w:rsidRPr="003D153E">
          <w:rPr>
            <w:rFonts w:ascii="Times New Roman" w:hAnsi="Times New Roman" w:cs="Times New Roman"/>
            <w:noProof/>
            <w:webHidden/>
            <w:sz w:val="24"/>
            <w:szCs w:val="24"/>
            <w:rPrChange w:id="306" w:author="ATIT DANGAURA THARU" w:date="2024-08-22T18:56:00Z">
              <w:rPr>
                <w:noProof/>
                <w:webHidden/>
              </w:rPr>
            </w:rPrChange>
          </w:rPr>
          <w:tab/>
        </w:r>
        <w:r w:rsidR="003D153E" w:rsidRPr="003D153E">
          <w:rPr>
            <w:rFonts w:ascii="Times New Roman" w:hAnsi="Times New Roman" w:cs="Times New Roman"/>
            <w:noProof/>
            <w:webHidden/>
            <w:sz w:val="24"/>
            <w:szCs w:val="24"/>
            <w:rPrChange w:id="307" w:author="ATIT DANGAURA THARU" w:date="2024-08-22T18:56:00Z">
              <w:rPr>
                <w:noProof/>
                <w:webHidden/>
              </w:rPr>
            </w:rPrChange>
          </w:rPr>
          <w:fldChar w:fldCharType="begin"/>
        </w:r>
        <w:r w:rsidR="003D153E" w:rsidRPr="003D153E">
          <w:rPr>
            <w:rFonts w:ascii="Times New Roman" w:hAnsi="Times New Roman" w:cs="Times New Roman"/>
            <w:noProof/>
            <w:webHidden/>
            <w:sz w:val="24"/>
            <w:szCs w:val="24"/>
            <w:rPrChange w:id="308" w:author="ATIT DANGAURA THARU" w:date="2024-08-22T18:56:00Z">
              <w:rPr>
                <w:noProof/>
                <w:webHidden/>
              </w:rPr>
            </w:rPrChange>
          </w:rPr>
          <w:instrText xml:space="preserve"> PAGEREF _Toc175245383 \h </w:instrText>
        </w:r>
      </w:ins>
      <w:r w:rsidR="003D153E" w:rsidRPr="003D153E">
        <w:rPr>
          <w:rFonts w:ascii="Times New Roman" w:hAnsi="Times New Roman" w:cs="Times New Roman"/>
          <w:noProof/>
          <w:webHidden/>
          <w:sz w:val="24"/>
          <w:szCs w:val="24"/>
          <w:rPrChange w:id="309" w:author="ATIT DANGAURA THARU" w:date="2024-08-22T18:56:00Z">
            <w:rPr>
              <w:rFonts w:ascii="Times New Roman" w:hAnsi="Times New Roman" w:cs="Times New Roman"/>
              <w:noProof/>
              <w:webHidden/>
              <w:sz w:val="24"/>
              <w:szCs w:val="24"/>
            </w:rPr>
          </w:rPrChange>
        </w:rPr>
      </w:r>
      <w:r w:rsidR="003D153E" w:rsidRPr="003D153E">
        <w:rPr>
          <w:rFonts w:ascii="Times New Roman" w:hAnsi="Times New Roman" w:cs="Times New Roman"/>
          <w:noProof/>
          <w:webHidden/>
          <w:sz w:val="24"/>
          <w:szCs w:val="24"/>
          <w:rPrChange w:id="310" w:author="ATIT DANGAURA THARU" w:date="2024-08-22T18:56:00Z">
            <w:rPr>
              <w:noProof/>
              <w:webHidden/>
            </w:rPr>
          </w:rPrChange>
        </w:rPr>
        <w:fldChar w:fldCharType="separate"/>
      </w:r>
      <w:ins w:id="311" w:author="ATIT DANGAURA THARU" w:date="2024-08-22T19:33:00Z">
        <w:r w:rsidR="002D2F86">
          <w:rPr>
            <w:rFonts w:ascii="Times New Roman" w:hAnsi="Times New Roman" w:cs="Times New Roman"/>
            <w:noProof/>
            <w:webHidden/>
            <w:sz w:val="24"/>
            <w:szCs w:val="24"/>
          </w:rPr>
          <w:t>3</w:t>
        </w:r>
      </w:ins>
      <w:ins w:id="312" w:author="ATIT DANGAURA THARU" w:date="2024-08-22T18:56:00Z">
        <w:r w:rsidR="003D153E" w:rsidRPr="003D153E">
          <w:rPr>
            <w:rFonts w:ascii="Times New Roman" w:hAnsi="Times New Roman" w:cs="Times New Roman"/>
            <w:noProof/>
            <w:webHidden/>
            <w:sz w:val="24"/>
            <w:szCs w:val="24"/>
            <w:rPrChange w:id="313" w:author="ATIT DANGAURA THARU" w:date="2024-08-22T18:56:00Z">
              <w:rPr>
                <w:noProof/>
                <w:webHidden/>
              </w:rPr>
            </w:rPrChange>
          </w:rPr>
          <w:fldChar w:fldCharType="end"/>
        </w:r>
        <w:r w:rsidR="003D153E" w:rsidRPr="003D153E">
          <w:rPr>
            <w:rStyle w:val="Hyperlink"/>
            <w:rFonts w:ascii="Times New Roman" w:hAnsi="Times New Roman" w:cs="Times New Roman"/>
            <w:noProof/>
            <w:sz w:val="24"/>
            <w:szCs w:val="24"/>
            <w:rPrChange w:id="314" w:author="ATIT DANGAURA THARU" w:date="2024-08-22T18:56:00Z">
              <w:rPr>
                <w:rStyle w:val="Hyperlink"/>
                <w:noProof/>
              </w:rPr>
            </w:rPrChange>
          </w:rPr>
          <w:fldChar w:fldCharType="end"/>
        </w:r>
      </w:ins>
    </w:p>
    <w:p w:rsidR="003D153E" w:rsidRPr="003D153E" w:rsidRDefault="003D153E">
      <w:pPr>
        <w:pStyle w:val="TableofFigures"/>
        <w:tabs>
          <w:tab w:val="right" w:leader="dot" w:pos="9016"/>
        </w:tabs>
        <w:spacing w:line="360" w:lineRule="auto"/>
        <w:rPr>
          <w:ins w:id="315" w:author="ATIT DANGAURA THARU" w:date="2024-08-22T18:56:00Z"/>
          <w:rFonts w:ascii="Times New Roman" w:eastAsiaTheme="minorEastAsia" w:hAnsi="Times New Roman" w:cs="Times New Roman"/>
          <w:noProof/>
          <w:sz w:val="24"/>
          <w:szCs w:val="24"/>
          <w:rPrChange w:id="316" w:author="ATIT DANGAURA THARU" w:date="2024-08-22T18:56:00Z">
            <w:rPr>
              <w:ins w:id="317" w:author="ATIT DANGAURA THARU" w:date="2024-08-22T18:56:00Z"/>
              <w:rFonts w:eastAsiaTheme="minorEastAsia"/>
              <w:noProof/>
            </w:rPr>
          </w:rPrChange>
        </w:rPr>
        <w:pPrChange w:id="318" w:author="ATIT DANGAURA THARU" w:date="2024-08-22T18:56:00Z">
          <w:pPr>
            <w:pStyle w:val="TableofFigures"/>
            <w:tabs>
              <w:tab w:val="right" w:leader="dot" w:pos="9016"/>
            </w:tabs>
          </w:pPr>
        </w:pPrChange>
      </w:pPr>
      <w:ins w:id="319" w:author="ATIT DANGAURA THARU" w:date="2024-08-22T18:56:00Z">
        <w:r w:rsidRPr="003D153E">
          <w:rPr>
            <w:rStyle w:val="Hyperlink"/>
            <w:rFonts w:ascii="Times New Roman" w:hAnsi="Times New Roman" w:cs="Times New Roman"/>
            <w:noProof/>
            <w:sz w:val="24"/>
            <w:szCs w:val="24"/>
            <w:rPrChange w:id="320" w:author="ATIT DANGAURA THARU" w:date="2024-08-22T18:56:00Z">
              <w:rPr>
                <w:rStyle w:val="Hyperlink"/>
                <w:noProof/>
              </w:rPr>
            </w:rPrChange>
          </w:rPr>
          <w:fldChar w:fldCharType="begin"/>
        </w:r>
        <w:r w:rsidRPr="003D153E">
          <w:rPr>
            <w:rStyle w:val="Hyperlink"/>
            <w:rFonts w:ascii="Times New Roman" w:hAnsi="Times New Roman" w:cs="Times New Roman"/>
            <w:noProof/>
            <w:sz w:val="24"/>
            <w:szCs w:val="24"/>
            <w:rPrChange w:id="321" w:author="ATIT DANGAURA THARU" w:date="2024-08-22T18:56:00Z">
              <w:rPr>
                <w:rStyle w:val="Hyperlink"/>
                <w:noProof/>
              </w:rPr>
            </w:rPrChange>
          </w:rPr>
          <w:instrText xml:space="preserve"> </w:instrText>
        </w:r>
        <w:r w:rsidRPr="003D153E">
          <w:rPr>
            <w:rFonts w:ascii="Times New Roman" w:hAnsi="Times New Roman" w:cs="Times New Roman"/>
            <w:noProof/>
            <w:sz w:val="24"/>
            <w:szCs w:val="24"/>
            <w:rPrChange w:id="322" w:author="ATIT DANGAURA THARU" w:date="2024-08-22T18:56:00Z">
              <w:rPr>
                <w:noProof/>
              </w:rPr>
            </w:rPrChange>
          </w:rPr>
          <w:instrText>HYPERLINK \l "_Toc175245384"</w:instrText>
        </w:r>
        <w:r w:rsidRPr="003D153E">
          <w:rPr>
            <w:rStyle w:val="Hyperlink"/>
            <w:rFonts w:ascii="Times New Roman" w:hAnsi="Times New Roman" w:cs="Times New Roman"/>
            <w:noProof/>
            <w:sz w:val="24"/>
            <w:szCs w:val="24"/>
            <w:rPrChange w:id="323" w:author="ATIT DANGAURA THARU" w:date="2024-08-22T18:56:00Z">
              <w:rPr>
                <w:rStyle w:val="Hyperlink"/>
                <w:noProof/>
              </w:rPr>
            </w:rPrChange>
          </w:rPr>
          <w:instrText xml:space="preserve"> </w:instrText>
        </w:r>
        <w:r w:rsidRPr="003D153E">
          <w:rPr>
            <w:rStyle w:val="Hyperlink"/>
            <w:rFonts w:ascii="Times New Roman" w:hAnsi="Times New Roman" w:cs="Times New Roman"/>
            <w:noProof/>
            <w:sz w:val="24"/>
            <w:szCs w:val="24"/>
            <w:rPrChange w:id="324" w:author="ATIT DANGAURA THARU" w:date="2024-08-22T18:56:00Z">
              <w:rPr>
                <w:rStyle w:val="Hyperlink"/>
                <w:noProof/>
              </w:rPr>
            </w:rPrChange>
          </w:rPr>
          <w:fldChar w:fldCharType="separate"/>
        </w:r>
        <w:r w:rsidRPr="003D153E">
          <w:rPr>
            <w:rStyle w:val="Hyperlink"/>
            <w:rFonts w:ascii="Times New Roman" w:hAnsi="Times New Roman" w:cs="Times New Roman"/>
            <w:b/>
            <w:bCs/>
            <w:noProof/>
            <w:sz w:val="24"/>
            <w:szCs w:val="24"/>
            <w:rPrChange w:id="325" w:author="ATIT DANGAURA THARU" w:date="2024-08-22T18:56:00Z">
              <w:rPr>
                <w:rStyle w:val="Hyperlink"/>
                <w:rFonts w:ascii="Times New Roman" w:hAnsi="Times New Roman" w:cs="Times New Roman"/>
                <w:b/>
                <w:bCs/>
                <w:noProof/>
              </w:rPr>
            </w:rPrChange>
          </w:rPr>
          <w:t xml:space="preserve">Figure 3.2 Use Case Diagram </w:t>
        </w:r>
        <w:r w:rsidRPr="003D153E">
          <w:rPr>
            <w:rStyle w:val="Hyperlink"/>
            <w:rFonts w:ascii="Times New Roman" w:hAnsi="Times New Roman" w:cs="Times New Roman"/>
            <w:noProof/>
            <w:sz w:val="24"/>
            <w:szCs w:val="24"/>
            <w:rPrChange w:id="326" w:author="ATIT DANGAURA THARU" w:date="2024-08-22T18:56:00Z">
              <w:rPr>
                <w:rStyle w:val="Hyperlink"/>
                <w:rFonts w:ascii="Times New Roman" w:hAnsi="Times New Roman" w:cs="Times New Roman"/>
                <w:noProof/>
              </w:rPr>
            </w:rPrChange>
          </w:rPr>
          <w:t>[5]</w:t>
        </w:r>
        <w:r w:rsidRPr="003D153E">
          <w:rPr>
            <w:rFonts w:ascii="Times New Roman" w:hAnsi="Times New Roman" w:cs="Times New Roman"/>
            <w:noProof/>
            <w:webHidden/>
            <w:sz w:val="24"/>
            <w:szCs w:val="24"/>
            <w:rPrChange w:id="327" w:author="ATIT DANGAURA THARU" w:date="2024-08-22T18:56:00Z">
              <w:rPr>
                <w:noProof/>
                <w:webHidden/>
              </w:rPr>
            </w:rPrChange>
          </w:rPr>
          <w:tab/>
        </w:r>
        <w:r w:rsidRPr="003D153E">
          <w:rPr>
            <w:rFonts w:ascii="Times New Roman" w:hAnsi="Times New Roman" w:cs="Times New Roman"/>
            <w:noProof/>
            <w:webHidden/>
            <w:sz w:val="24"/>
            <w:szCs w:val="24"/>
            <w:rPrChange w:id="328" w:author="ATIT DANGAURA THARU" w:date="2024-08-22T18:56:00Z">
              <w:rPr>
                <w:noProof/>
                <w:webHidden/>
              </w:rPr>
            </w:rPrChange>
          </w:rPr>
          <w:fldChar w:fldCharType="begin"/>
        </w:r>
        <w:r w:rsidRPr="003D153E">
          <w:rPr>
            <w:rFonts w:ascii="Times New Roman" w:hAnsi="Times New Roman" w:cs="Times New Roman"/>
            <w:noProof/>
            <w:webHidden/>
            <w:sz w:val="24"/>
            <w:szCs w:val="24"/>
            <w:rPrChange w:id="329" w:author="ATIT DANGAURA THARU" w:date="2024-08-22T18:56:00Z">
              <w:rPr>
                <w:noProof/>
                <w:webHidden/>
              </w:rPr>
            </w:rPrChange>
          </w:rPr>
          <w:instrText xml:space="preserve"> PAGEREF _Toc175245384 \h </w:instrText>
        </w:r>
      </w:ins>
      <w:r w:rsidRPr="003D153E">
        <w:rPr>
          <w:rFonts w:ascii="Times New Roman" w:hAnsi="Times New Roman" w:cs="Times New Roman"/>
          <w:noProof/>
          <w:webHidden/>
          <w:sz w:val="24"/>
          <w:szCs w:val="24"/>
          <w:rPrChange w:id="330" w:author="ATIT DANGAURA THARU" w:date="2024-08-22T18:56:00Z">
            <w:rPr>
              <w:rFonts w:ascii="Times New Roman" w:hAnsi="Times New Roman" w:cs="Times New Roman"/>
              <w:noProof/>
              <w:webHidden/>
              <w:sz w:val="24"/>
              <w:szCs w:val="24"/>
            </w:rPr>
          </w:rPrChange>
        </w:rPr>
      </w:r>
      <w:r w:rsidRPr="003D153E">
        <w:rPr>
          <w:rFonts w:ascii="Times New Roman" w:hAnsi="Times New Roman" w:cs="Times New Roman"/>
          <w:noProof/>
          <w:webHidden/>
          <w:sz w:val="24"/>
          <w:szCs w:val="24"/>
          <w:rPrChange w:id="331" w:author="ATIT DANGAURA THARU" w:date="2024-08-22T18:56:00Z">
            <w:rPr>
              <w:noProof/>
              <w:webHidden/>
            </w:rPr>
          </w:rPrChange>
        </w:rPr>
        <w:fldChar w:fldCharType="separate"/>
      </w:r>
      <w:ins w:id="332" w:author="ATIT DANGAURA THARU" w:date="2024-08-22T19:33:00Z">
        <w:r w:rsidR="002D2F86">
          <w:rPr>
            <w:rFonts w:ascii="Times New Roman" w:hAnsi="Times New Roman" w:cs="Times New Roman"/>
            <w:noProof/>
            <w:webHidden/>
            <w:sz w:val="24"/>
            <w:szCs w:val="24"/>
          </w:rPr>
          <w:t>7</w:t>
        </w:r>
      </w:ins>
      <w:ins w:id="333" w:author="ATIT DANGAURA THARU" w:date="2024-08-22T18:56:00Z">
        <w:r w:rsidRPr="003D153E">
          <w:rPr>
            <w:rFonts w:ascii="Times New Roman" w:hAnsi="Times New Roman" w:cs="Times New Roman"/>
            <w:noProof/>
            <w:webHidden/>
            <w:sz w:val="24"/>
            <w:szCs w:val="24"/>
            <w:rPrChange w:id="334" w:author="ATIT DANGAURA THARU" w:date="2024-08-22T18:56:00Z">
              <w:rPr>
                <w:noProof/>
                <w:webHidden/>
              </w:rPr>
            </w:rPrChange>
          </w:rPr>
          <w:fldChar w:fldCharType="end"/>
        </w:r>
        <w:r w:rsidRPr="003D153E">
          <w:rPr>
            <w:rStyle w:val="Hyperlink"/>
            <w:rFonts w:ascii="Times New Roman" w:hAnsi="Times New Roman" w:cs="Times New Roman"/>
            <w:noProof/>
            <w:sz w:val="24"/>
            <w:szCs w:val="24"/>
            <w:rPrChange w:id="335" w:author="ATIT DANGAURA THARU" w:date="2024-08-22T18:56:00Z">
              <w:rPr>
                <w:rStyle w:val="Hyperlink"/>
                <w:noProof/>
              </w:rPr>
            </w:rPrChange>
          </w:rPr>
          <w:fldChar w:fldCharType="end"/>
        </w:r>
      </w:ins>
    </w:p>
    <w:p w:rsidR="003D153E" w:rsidRPr="003D153E" w:rsidRDefault="003D153E">
      <w:pPr>
        <w:pStyle w:val="TableofFigures"/>
        <w:tabs>
          <w:tab w:val="right" w:leader="dot" w:pos="9016"/>
        </w:tabs>
        <w:spacing w:line="360" w:lineRule="auto"/>
        <w:rPr>
          <w:ins w:id="336" w:author="ATIT DANGAURA THARU" w:date="2024-08-22T18:56:00Z"/>
          <w:rFonts w:ascii="Times New Roman" w:eastAsiaTheme="minorEastAsia" w:hAnsi="Times New Roman" w:cs="Times New Roman"/>
          <w:noProof/>
          <w:sz w:val="24"/>
          <w:szCs w:val="24"/>
          <w:rPrChange w:id="337" w:author="ATIT DANGAURA THARU" w:date="2024-08-22T18:56:00Z">
            <w:rPr>
              <w:ins w:id="338" w:author="ATIT DANGAURA THARU" w:date="2024-08-22T18:56:00Z"/>
              <w:rFonts w:eastAsiaTheme="minorEastAsia"/>
              <w:noProof/>
            </w:rPr>
          </w:rPrChange>
        </w:rPr>
        <w:pPrChange w:id="339" w:author="ATIT DANGAURA THARU" w:date="2024-08-22T18:56:00Z">
          <w:pPr>
            <w:pStyle w:val="TableofFigures"/>
            <w:tabs>
              <w:tab w:val="right" w:leader="dot" w:pos="9016"/>
            </w:tabs>
          </w:pPr>
        </w:pPrChange>
      </w:pPr>
      <w:ins w:id="340" w:author="ATIT DANGAURA THARU" w:date="2024-08-22T18:56:00Z">
        <w:r w:rsidRPr="003D153E">
          <w:rPr>
            <w:rStyle w:val="Hyperlink"/>
            <w:rFonts w:ascii="Times New Roman" w:hAnsi="Times New Roman" w:cs="Times New Roman"/>
            <w:noProof/>
            <w:sz w:val="24"/>
            <w:szCs w:val="24"/>
            <w:rPrChange w:id="341" w:author="ATIT DANGAURA THARU" w:date="2024-08-22T18:56:00Z">
              <w:rPr>
                <w:rStyle w:val="Hyperlink"/>
                <w:noProof/>
              </w:rPr>
            </w:rPrChange>
          </w:rPr>
          <w:fldChar w:fldCharType="begin"/>
        </w:r>
        <w:r w:rsidRPr="003D153E">
          <w:rPr>
            <w:rStyle w:val="Hyperlink"/>
            <w:rFonts w:ascii="Times New Roman" w:hAnsi="Times New Roman" w:cs="Times New Roman"/>
            <w:noProof/>
            <w:sz w:val="24"/>
            <w:szCs w:val="24"/>
            <w:rPrChange w:id="342" w:author="ATIT DANGAURA THARU" w:date="2024-08-22T18:56:00Z">
              <w:rPr>
                <w:rStyle w:val="Hyperlink"/>
                <w:noProof/>
              </w:rPr>
            </w:rPrChange>
          </w:rPr>
          <w:instrText xml:space="preserve"> </w:instrText>
        </w:r>
        <w:r w:rsidRPr="003D153E">
          <w:rPr>
            <w:rFonts w:ascii="Times New Roman" w:hAnsi="Times New Roman" w:cs="Times New Roman"/>
            <w:noProof/>
            <w:sz w:val="24"/>
            <w:szCs w:val="24"/>
            <w:rPrChange w:id="343" w:author="ATIT DANGAURA THARU" w:date="2024-08-22T18:56:00Z">
              <w:rPr>
                <w:noProof/>
              </w:rPr>
            </w:rPrChange>
          </w:rPr>
          <w:instrText>HYPERLINK \l "_Toc175245385"</w:instrText>
        </w:r>
        <w:r w:rsidRPr="003D153E">
          <w:rPr>
            <w:rStyle w:val="Hyperlink"/>
            <w:rFonts w:ascii="Times New Roman" w:hAnsi="Times New Roman" w:cs="Times New Roman"/>
            <w:noProof/>
            <w:sz w:val="24"/>
            <w:szCs w:val="24"/>
            <w:rPrChange w:id="344" w:author="ATIT DANGAURA THARU" w:date="2024-08-22T18:56:00Z">
              <w:rPr>
                <w:rStyle w:val="Hyperlink"/>
                <w:noProof/>
              </w:rPr>
            </w:rPrChange>
          </w:rPr>
          <w:instrText xml:space="preserve"> </w:instrText>
        </w:r>
        <w:r w:rsidRPr="003D153E">
          <w:rPr>
            <w:rStyle w:val="Hyperlink"/>
            <w:rFonts w:ascii="Times New Roman" w:hAnsi="Times New Roman" w:cs="Times New Roman"/>
            <w:noProof/>
            <w:sz w:val="24"/>
            <w:szCs w:val="24"/>
            <w:rPrChange w:id="345" w:author="ATIT DANGAURA THARU" w:date="2024-08-22T18:56:00Z">
              <w:rPr>
                <w:rStyle w:val="Hyperlink"/>
                <w:noProof/>
              </w:rPr>
            </w:rPrChange>
          </w:rPr>
          <w:fldChar w:fldCharType="separate"/>
        </w:r>
        <w:r w:rsidRPr="003D153E">
          <w:rPr>
            <w:rStyle w:val="Hyperlink"/>
            <w:rFonts w:ascii="Times New Roman" w:hAnsi="Times New Roman" w:cs="Times New Roman"/>
            <w:b/>
            <w:bCs/>
            <w:noProof/>
            <w:sz w:val="24"/>
            <w:szCs w:val="24"/>
            <w:rPrChange w:id="346" w:author="ATIT DANGAURA THARU" w:date="2024-08-22T18:56:00Z">
              <w:rPr>
                <w:rStyle w:val="Hyperlink"/>
                <w:rFonts w:ascii="Times New Roman" w:hAnsi="Times New Roman" w:cs="Times New Roman"/>
                <w:b/>
                <w:bCs/>
                <w:noProof/>
              </w:rPr>
            </w:rPrChange>
          </w:rPr>
          <w:t xml:space="preserve">Figure 3.3 DFD level 0 </w:t>
        </w:r>
        <w:r w:rsidRPr="003D153E">
          <w:rPr>
            <w:rStyle w:val="Hyperlink"/>
            <w:rFonts w:ascii="Times New Roman" w:hAnsi="Times New Roman" w:cs="Times New Roman"/>
            <w:noProof/>
            <w:sz w:val="24"/>
            <w:szCs w:val="24"/>
            <w:rPrChange w:id="347" w:author="ATIT DANGAURA THARU" w:date="2024-08-22T18:56:00Z">
              <w:rPr>
                <w:rStyle w:val="Hyperlink"/>
                <w:rFonts w:ascii="Times New Roman" w:hAnsi="Times New Roman" w:cs="Times New Roman"/>
                <w:noProof/>
              </w:rPr>
            </w:rPrChange>
          </w:rPr>
          <w:t>[6]</w:t>
        </w:r>
        <w:r w:rsidRPr="003D153E">
          <w:rPr>
            <w:rFonts w:ascii="Times New Roman" w:hAnsi="Times New Roman" w:cs="Times New Roman"/>
            <w:noProof/>
            <w:webHidden/>
            <w:sz w:val="24"/>
            <w:szCs w:val="24"/>
            <w:rPrChange w:id="348" w:author="ATIT DANGAURA THARU" w:date="2024-08-22T18:56:00Z">
              <w:rPr>
                <w:noProof/>
                <w:webHidden/>
              </w:rPr>
            </w:rPrChange>
          </w:rPr>
          <w:tab/>
        </w:r>
        <w:r w:rsidRPr="003D153E">
          <w:rPr>
            <w:rFonts w:ascii="Times New Roman" w:hAnsi="Times New Roman" w:cs="Times New Roman"/>
            <w:noProof/>
            <w:webHidden/>
            <w:sz w:val="24"/>
            <w:szCs w:val="24"/>
            <w:rPrChange w:id="349" w:author="ATIT DANGAURA THARU" w:date="2024-08-22T18:56:00Z">
              <w:rPr>
                <w:noProof/>
                <w:webHidden/>
              </w:rPr>
            </w:rPrChange>
          </w:rPr>
          <w:fldChar w:fldCharType="begin"/>
        </w:r>
        <w:r w:rsidRPr="003D153E">
          <w:rPr>
            <w:rFonts w:ascii="Times New Roman" w:hAnsi="Times New Roman" w:cs="Times New Roman"/>
            <w:noProof/>
            <w:webHidden/>
            <w:sz w:val="24"/>
            <w:szCs w:val="24"/>
            <w:rPrChange w:id="350" w:author="ATIT DANGAURA THARU" w:date="2024-08-22T18:56:00Z">
              <w:rPr>
                <w:noProof/>
                <w:webHidden/>
              </w:rPr>
            </w:rPrChange>
          </w:rPr>
          <w:instrText xml:space="preserve"> PAGEREF _Toc175245385 \h </w:instrText>
        </w:r>
      </w:ins>
      <w:r w:rsidRPr="003D153E">
        <w:rPr>
          <w:rFonts w:ascii="Times New Roman" w:hAnsi="Times New Roman" w:cs="Times New Roman"/>
          <w:noProof/>
          <w:webHidden/>
          <w:sz w:val="24"/>
          <w:szCs w:val="24"/>
          <w:rPrChange w:id="351" w:author="ATIT DANGAURA THARU" w:date="2024-08-22T18:56:00Z">
            <w:rPr>
              <w:rFonts w:ascii="Times New Roman" w:hAnsi="Times New Roman" w:cs="Times New Roman"/>
              <w:noProof/>
              <w:webHidden/>
              <w:sz w:val="24"/>
              <w:szCs w:val="24"/>
            </w:rPr>
          </w:rPrChange>
        </w:rPr>
      </w:r>
      <w:r w:rsidRPr="003D153E">
        <w:rPr>
          <w:rFonts w:ascii="Times New Roman" w:hAnsi="Times New Roman" w:cs="Times New Roman"/>
          <w:noProof/>
          <w:webHidden/>
          <w:sz w:val="24"/>
          <w:szCs w:val="24"/>
          <w:rPrChange w:id="352" w:author="ATIT DANGAURA THARU" w:date="2024-08-22T18:56:00Z">
            <w:rPr>
              <w:noProof/>
              <w:webHidden/>
            </w:rPr>
          </w:rPrChange>
        </w:rPr>
        <w:fldChar w:fldCharType="separate"/>
      </w:r>
      <w:ins w:id="353" w:author="ATIT DANGAURA THARU" w:date="2024-08-22T19:33:00Z">
        <w:r w:rsidR="002D2F86">
          <w:rPr>
            <w:rFonts w:ascii="Times New Roman" w:hAnsi="Times New Roman" w:cs="Times New Roman"/>
            <w:noProof/>
            <w:webHidden/>
            <w:sz w:val="24"/>
            <w:szCs w:val="24"/>
          </w:rPr>
          <w:t>8</w:t>
        </w:r>
      </w:ins>
      <w:ins w:id="354" w:author="ATIT DANGAURA THARU" w:date="2024-08-22T18:56:00Z">
        <w:r w:rsidRPr="003D153E">
          <w:rPr>
            <w:rFonts w:ascii="Times New Roman" w:hAnsi="Times New Roman" w:cs="Times New Roman"/>
            <w:noProof/>
            <w:webHidden/>
            <w:sz w:val="24"/>
            <w:szCs w:val="24"/>
            <w:rPrChange w:id="355" w:author="ATIT DANGAURA THARU" w:date="2024-08-22T18:56:00Z">
              <w:rPr>
                <w:noProof/>
                <w:webHidden/>
              </w:rPr>
            </w:rPrChange>
          </w:rPr>
          <w:fldChar w:fldCharType="end"/>
        </w:r>
        <w:r w:rsidRPr="003D153E">
          <w:rPr>
            <w:rStyle w:val="Hyperlink"/>
            <w:rFonts w:ascii="Times New Roman" w:hAnsi="Times New Roman" w:cs="Times New Roman"/>
            <w:noProof/>
            <w:sz w:val="24"/>
            <w:szCs w:val="24"/>
            <w:rPrChange w:id="356" w:author="ATIT DANGAURA THARU" w:date="2024-08-22T18:56:00Z">
              <w:rPr>
                <w:rStyle w:val="Hyperlink"/>
                <w:noProof/>
              </w:rPr>
            </w:rPrChange>
          </w:rPr>
          <w:fldChar w:fldCharType="end"/>
        </w:r>
      </w:ins>
    </w:p>
    <w:p w:rsidR="003D153E" w:rsidRPr="003D153E" w:rsidRDefault="003D153E">
      <w:pPr>
        <w:pStyle w:val="TableofFigures"/>
        <w:tabs>
          <w:tab w:val="right" w:leader="dot" w:pos="9016"/>
        </w:tabs>
        <w:spacing w:line="360" w:lineRule="auto"/>
        <w:rPr>
          <w:ins w:id="357" w:author="ATIT DANGAURA THARU" w:date="2024-08-22T18:56:00Z"/>
          <w:rFonts w:ascii="Times New Roman" w:eastAsiaTheme="minorEastAsia" w:hAnsi="Times New Roman" w:cs="Times New Roman"/>
          <w:noProof/>
          <w:sz w:val="24"/>
          <w:szCs w:val="24"/>
          <w:rPrChange w:id="358" w:author="ATIT DANGAURA THARU" w:date="2024-08-22T18:56:00Z">
            <w:rPr>
              <w:ins w:id="359" w:author="ATIT DANGAURA THARU" w:date="2024-08-22T18:56:00Z"/>
              <w:rFonts w:eastAsiaTheme="minorEastAsia"/>
              <w:noProof/>
            </w:rPr>
          </w:rPrChange>
        </w:rPr>
        <w:pPrChange w:id="360" w:author="ATIT DANGAURA THARU" w:date="2024-08-22T18:56:00Z">
          <w:pPr>
            <w:pStyle w:val="TableofFigures"/>
            <w:tabs>
              <w:tab w:val="right" w:leader="dot" w:pos="9016"/>
            </w:tabs>
          </w:pPr>
        </w:pPrChange>
      </w:pPr>
      <w:ins w:id="361" w:author="ATIT DANGAURA THARU" w:date="2024-08-22T18:56:00Z">
        <w:r w:rsidRPr="003D153E">
          <w:rPr>
            <w:rStyle w:val="Hyperlink"/>
            <w:rFonts w:ascii="Times New Roman" w:hAnsi="Times New Roman" w:cs="Times New Roman"/>
            <w:noProof/>
            <w:sz w:val="24"/>
            <w:szCs w:val="24"/>
            <w:rPrChange w:id="362" w:author="ATIT DANGAURA THARU" w:date="2024-08-22T18:56:00Z">
              <w:rPr>
                <w:rStyle w:val="Hyperlink"/>
                <w:noProof/>
              </w:rPr>
            </w:rPrChange>
          </w:rPr>
          <w:fldChar w:fldCharType="begin"/>
        </w:r>
        <w:r w:rsidRPr="003D153E">
          <w:rPr>
            <w:rStyle w:val="Hyperlink"/>
            <w:rFonts w:ascii="Times New Roman" w:hAnsi="Times New Roman" w:cs="Times New Roman"/>
            <w:noProof/>
            <w:sz w:val="24"/>
            <w:szCs w:val="24"/>
            <w:rPrChange w:id="363" w:author="ATIT DANGAURA THARU" w:date="2024-08-22T18:56:00Z">
              <w:rPr>
                <w:rStyle w:val="Hyperlink"/>
                <w:noProof/>
              </w:rPr>
            </w:rPrChange>
          </w:rPr>
          <w:instrText xml:space="preserve"> </w:instrText>
        </w:r>
        <w:r w:rsidRPr="003D153E">
          <w:rPr>
            <w:rFonts w:ascii="Times New Roman" w:hAnsi="Times New Roman" w:cs="Times New Roman"/>
            <w:noProof/>
            <w:sz w:val="24"/>
            <w:szCs w:val="24"/>
            <w:rPrChange w:id="364" w:author="ATIT DANGAURA THARU" w:date="2024-08-22T18:56:00Z">
              <w:rPr>
                <w:noProof/>
              </w:rPr>
            </w:rPrChange>
          </w:rPr>
          <w:instrText>HYPERLINK \l "_Toc175245386"</w:instrText>
        </w:r>
        <w:r w:rsidRPr="003D153E">
          <w:rPr>
            <w:rStyle w:val="Hyperlink"/>
            <w:rFonts w:ascii="Times New Roman" w:hAnsi="Times New Roman" w:cs="Times New Roman"/>
            <w:noProof/>
            <w:sz w:val="24"/>
            <w:szCs w:val="24"/>
            <w:rPrChange w:id="365" w:author="ATIT DANGAURA THARU" w:date="2024-08-22T18:56:00Z">
              <w:rPr>
                <w:rStyle w:val="Hyperlink"/>
                <w:noProof/>
              </w:rPr>
            </w:rPrChange>
          </w:rPr>
          <w:instrText xml:space="preserve"> </w:instrText>
        </w:r>
        <w:r w:rsidRPr="003D153E">
          <w:rPr>
            <w:rStyle w:val="Hyperlink"/>
            <w:rFonts w:ascii="Times New Roman" w:hAnsi="Times New Roman" w:cs="Times New Roman"/>
            <w:noProof/>
            <w:sz w:val="24"/>
            <w:szCs w:val="24"/>
            <w:rPrChange w:id="366" w:author="ATIT DANGAURA THARU" w:date="2024-08-22T18:56:00Z">
              <w:rPr>
                <w:rStyle w:val="Hyperlink"/>
                <w:noProof/>
              </w:rPr>
            </w:rPrChange>
          </w:rPr>
          <w:fldChar w:fldCharType="separate"/>
        </w:r>
        <w:r w:rsidRPr="003D153E">
          <w:rPr>
            <w:rStyle w:val="Hyperlink"/>
            <w:rFonts w:ascii="Times New Roman" w:hAnsi="Times New Roman" w:cs="Times New Roman"/>
            <w:b/>
            <w:bCs/>
            <w:noProof/>
            <w:sz w:val="24"/>
            <w:szCs w:val="24"/>
            <w:rPrChange w:id="367" w:author="ATIT DANGAURA THARU" w:date="2024-08-22T18:56:00Z">
              <w:rPr>
                <w:rStyle w:val="Hyperlink"/>
                <w:rFonts w:ascii="Times New Roman" w:hAnsi="Times New Roman" w:cs="Times New Roman"/>
                <w:b/>
                <w:bCs/>
                <w:noProof/>
              </w:rPr>
            </w:rPrChange>
          </w:rPr>
          <w:t>Figure 3.4 DFD Level 1</w:t>
        </w:r>
        <w:r w:rsidRPr="003D153E">
          <w:rPr>
            <w:rFonts w:ascii="Times New Roman" w:hAnsi="Times New Roman" w:cs="Times New Roman"/>
            <w:noProof/>
            <w:webHidden/>
            <w:sz w:val="24"/>
            <w:szCs w:val="24"/>
            <w:rPrChange w:id="368" w:author="ATIT DANGAURA THARU" w:date="2024-08-22T18:56:00Z">
              <w:rPr>
                <w:noProof/>
                <w:webHidden/>
              </w:rPr>
            </w:rPrChange>
          </w:rPr>
          <w:tab/>
        </w:r>
        <w:r w:rsidRPr="003D153E">
          <w:rPr>
            <w:rFonts w:ascii="Times New Roman" w:hAnsi="Times New Roman" w:cs="Times New Roman"/>
            <w:noProof/>
            <w:webHidden/>
            <w:sz w:val="24"/>
            <w:szCs w:val="24"/>
            <w:rPrChange w:id="369" w:author="ATIT DANGAURA THARU" w:date="2024-08-22T18:56:00Z">
              <w:rPr>
                <w:noProof/>
                <w:webHidden/>
              </w:rPr>
            </w:rPrChange>
          </w:rPr>
          <w:fldChar w:fldCharType="begin"/>
        </w:r>
        <w:r w:rsidRPr="003D153E">
          <w:rPr>
            <w:rFonts w:ascii="Times New Roman" w:hAnsi="Times New Roman" w:cs="Times New Roman"/>
            <w:noProof/>
            <w:webHidden/>
            <w:sz w:val="24"/>
            <w:szCs w:val="24"/>
            <w:rPrChange w:id="370" w:author="ATIT DANGAURA THARU" w:date="2024-08-22T18:56:00Z">
              <w:rPr>
                <w:noProof/>
                <w:webHidden/>
              </w:rPr>
            </w:rPrChange>
          </w:rPr>
          <w:instrText xml:space="preserve"> PAGEREF _Toc175245386 \h </w:instrText>
        </w:r>
      </w:ins>
      <w:r w:rsidRPr="003D153E">
        <w:rPr>
          <w:rFonts w:ascii="Times New Roman" w:hAnsi="Times New Roman" w:cs="Times New Roman"/>
          <w:noProof/>
          <w:webHidden/>
          <w:sz w:val="24"/>
          <w:szCs w:val="24"/>
          <w:rPrChange w:id="371" w:author="ATIT DANGAURA THARU" w:date="2024-08-22T18:56:00Z">
            <w:rPr>
              <w:rFonts w:ascii="Times New Roman" w:hAnsi="Times New Roman" w:cs="Times New Roman"/>
              <w:noProof/>
              <w:webHidden/>
              <w:sz w:val="24"/>
              <w:szCs w:val="24"/>
            </w:rPr>
          </w:rPrChange>
        </w:rPr>
      </w:r>
      <w:r w:rsidRPr="003D153E">
        <w:rPr>
          <w:rFonts w:ascii="Times New Roman" w:hAnsi="Times New Roman" w:cs="Times New Roman"/>
          <w:noProof/>
          <w:webHidden/>
          <w:sz w:val="24"/>
          <w:szCs w:val="24"/>
          <w:rPrChange w:id="372" w:author="ATIT DANGAURA THARU" w:date="2024-08-22T18:56:00Z">
            <w:rPr>
              <w:noProof/>
              <w:webHidden/>
            </w:rPr>
          </w:rPrChange>
        </w:rPr>
        <w:fldChar w:fldCharType="separate"/>
      </w:r>
      <w:ins w:id="373" w:author="ATIT DANGAURA THARU" w:date="2024-08-22T19:33:00Z">
        <w:r w:rsidR="002D2F86">
          <w:rPr>
            <w:rFonts w:ascii="Times New Roman" w:hAnsi="Times New Roman" w:cs="Times New Roman"/>
            <w:noProof/>
            <w:webHidden/>
            <w:sz w:val="24"/>
            <w:szCs w:val="24"/>
          </w:rPr>
          <w:t>9</w:t>
        </w:r>
      </w:ins>
      <w:ins w:id="374" w:author="ATIT DANGAURA THARU" w:date="2024-08-22T18:56:00Z">
        <w:r w:rsidRPr="003D153E">
          <w:rPr>
            <w:rFonts w:ascii="Times New Roman" w:hAnsi="Times New Roman" w:cs="Times New Roman"/>
            <w:noProof/>
            <w:webHidden/>
            <w:sz w:val="24"/>
            <w:szCs w:val="24"/>
            <w:rPrChange w:id="375" w:author="ATIT DANGAURA THARU" w:date="2024-08-22T18:56:00Z">
              <w:rPr>
                <w:noProof/>
                <w:webHidden/>
              </w:rPr>
            </w:rPrChange>
          </w:rPr>
          <w:fldChar w:fldCharType="end"/>
        </w:r>
        <w:r w:rsidRPr="003D153E">
          <w:rPr>
            <w:rStyle w:val="Hyperlink"/>
            <w:rFonts w:ascii="Times New Roman" w:hAnsi="Times New Roman" w:cs="Times New Roman"/>
            <w:noProof/>
            <w:sz w:val="24"/>
            <w:szCs w:val="24"/>
            <w:rPrChange w:id="376" w:author="ATIT DANGAURA THARU" w:date="2024-08-22T18:56:00Z">
              <w:rPr>
                <w:rStyle w:val="Hyperlink"/>
                <w:noProof/>
              </w:rPr>
            </w:rPrChange>
          </w:rPr>
          <w:fldChar w:fldCharType="end"/>
        </w:r>
      </w:ins>
    </w:p>
    <w:p w:rsidR="003D153E" w:rsidRPr="003D153E" w:rsidRDefault="003D153E">
      <w:pPr>
        <w:pStyle w:val="TableofFigures"/>
        <w:tabs>
          <w:tab w:val="right" w:leader="dot" w:pos="9016"/>
        </w:tabs>
        <w:spacing w:line="360" w:lineRule="auto"/>
        <w:rPr>
          <w:ins w:id="377" w:author="ATIT DANGAURA THARU" w:date="2024-08-22T18:56:00Z"/>
          <w:rFonts w:ascii="Times New Roman" w:eastAsiaTheme="minorEastAsia" w:hAnsi="Times New Roman" w:cs="Times New Roman"/>
          <w:noProof/>
          <w:sz w:val="24"/>
          <w:szCs w:val="24"/>
          <w:rPrChange w:id="378" w:author="ATIT DANGAURA THARU" w:date="2024-08-22T18:56:00Z">
            <w:rPr>
              <w:ins w:id="379" w:author="ATIT DANGAURA THARU" w:date="2024-08-22T18:56:00Z"/>
              <w:rFonts w:eastAsiaTheme="minorEastAsia"/>
              <w:noProof/>
            </w:rPr>
          </w:rPrChange>
        </w:rPr>
        <w:pPrChange w:id="380" w:author="ATIT DANGAURA THARU" w:date="2024-08-22T18:56:00Z">
          <w:pPr>
            <w:pStyle w:val="TableofFigures"/>
            <w:tabs>
              <w:tab w:val="right" w:leader="dot" w:pos="9016"/>
            </w:tabs>
          </w:pPr>
        </w:pPrChange>
      </w:pPr>
      <w:ins w:id="381" w:author="ATIT DANGAURA THARU" w:date="2024-08-22T18:56:00Z">
        <w:r w:rsidRPr="003D153E">
          <w:rPr>
            <w:rStyle w:val="Hyperlink"/>
            <w:rFonts w:ascii="Times New Roman" w:hAnsi="Times New Roman" w:cs="Times New Roman"/>
            <w:noProof/>
            <w:sz w:val="24"/>
            <w:szCs w:val="24"/>
            <w:rPrChange w:id="382" w:author="ATIT DANGAURA THARU" w:date="2024-08-22T18:56:00Z">
              <w:rPr>
                <w:rStyle w:val="Hyperlink"/>
                <w:noProof/>
              </w:rPr>
            </w:rPrChange>
          </w:rPr>
          <w:fldChar w:fldCharType="begin"/>
        </w:r>
        <w:r w:rsidRPr="003D153E">
          <w:rPr>
            <w:rStyle w:val="Hyperlink"/>
            <w:rFonts w:ascii="Times New Roman" w:hAnsi="Times New Roman" w:cs="Times New Roman"/>
            <w:noProof/>
            <w:sz w:val="24"/>
            <w:szCs w:val="24"/>
            <w:rPrChange w:id="383" w:author="ATIT DANGAURA THARU" w:date="2024-08-22T18:56:00Z">
              <w:rPr>
                <w:rStyle w:val="Hyperlink"/>
                <w:noProof/>
              </w:rPr>
            </w:rPrChange>
          </w:rPr>
          <w:instrText xml:space="preserve"> </w:instrText>
        </w:r>
        <w:r w:rsidRPr="003D153E">
          <w:rPr>
            <w:rFonts w:ascii="Times New Roman" w:hAnsi="Times New Roman" w:cs="Times New Roman"/>
            <w:noProof/>
            <w:sz w:val="24"/>
            <w:szCs w:val="24"/>
            <w:rPrChange w:id="384" w:author="ATIT DANGAURA THARU" w:date="2024-08-22T18:56:00Z">
              <w:rPr>
                <w:noProof/>
              </w:rPr>
            </w:rPrChange>
          </w:rPr>
          <w:instrText>HYPERLINK \l "_Toc175245387"</w:instrText>
        </w:r>
        <w:r w:rsidRPr="003D153E">
          <w:rPr>
            <w:rStyle w:val="Hyperlink"/>
            <w:rFonts w:ascii="Times New Roman" w:hAnsi="Times New Roman" w:cs="Times New Roman"/>
            <w:noProof/>
            <w:sz w:val="24"/>
            <w:szCs w:val="24"/>
            <w:rPrChange w:id="385" w:author="ATIT DANGAURA THARU" w:date="2024-08-22T18:56:00Z">
              <w:rPr>
                <w:rStyle w:val="Hyperlink"/>
                <w:noProof/>
              </w:rPr>
            </w:rPrChange>
          </w:rPr>
          <w:instrText xml:space="preserve"> </w:instrText>
        </w:r>
        <w:r w:rsidRPr="003D153E">
          <w:rPr>
            <w:rStyle w:val="Hyperlink"/>
            <w:rFonts w:ascii="Times New Roman" w:hAnsi="Times New Roman" w:cs="Times New Roman"/>
            <w:noProof/>
            <w:sz w:val="24"/>
            <w:szCs w:val="24"/>
            <w:rPrChange w:id="386" w:author="ATIT DANGAURA THARU" w:date="2024-08-22T18:56:00Z">
              <w:rPr>
                <w:rStyle w:val="Hyperlink"/>
                <w:noProof/>
              </w:rPr>
            </w:rPrChange>
          </w:rPr>
          <w:fldChar w:fldCharType="separate"/>
        </w:r>
        <w:r w:rsidRPr="003D153E">
          <w:rPr>
            <w:rStyle w:val="Hyperlink"/>
            <w:rFonts w:ascii="Times New Roman" w:hAnsi="Times New Roman" w:cs="Times New Roman"/>
            <w:b/>
            <w:bCs/>
            <w:noProof/>
            <w:sz w:val="24"/>
            <w:szCs w:val="24"/>
            <w:rPrChange w:id="387" w:author="ATIT DANGAURA THARU" w:date="2024-08-22T18:56:00Z">
              <w:rPr>
                <w:rStyle w:val="Hyperlink"/>
                <w:rFonts w:ascii="Times New Roman" w:hAnsi="Times New Roman" w:cs="Times New Roman"/>
                <w:b/>
                <w:bCs/>
                <w:noProof/>
              </w:rPr>
            </w:rPrChange>
          </w:rPr>
          <w:t>Figure 3.5 Data Flow Chart</w:t>
        </w:r>
        <w:r w:rsidRPr="003D153E">
          <w:rPr>
            <w:rFonts w:ascii="Times New Roman" w:hAnsi="Times New Roman" w:cs="Times New Roman"/>
            <w:noProof/>
            <w:webHidden/>
            <w:sz w:val="24"/>
            <w:szCs w:val="24"/>
            <w:rPrChange w:id="388" w:author="ATIT DANGAURA THARU" w:date="2024-08-22T18:56:00Z">
              <w:rPr>
                <w:noProof/>
                <w:webHidden/>
              </w:rPr>
            </w:rPrChange>
          </w:rPr>
          <w:tab/>
        </w:r>
        <w:r w:rsidRPr="003D153E">
          <w:rPr>
            <w:rFonts w:ascii="Times New Roman" w:hAnsi="Times New Roman" w:cs="Times New Roman"/>
            <w:noProof/>
            <w:webHidden/>
            <w:sz w:val="24"/>
            <w:szCs w:val="24"/>
            <w:rPrChange w:id="389" w:author="ATIT DANGAURA THARU" w:date="2024-08-22T18:56:00Z">
              <w:rPr>
                <w:noProof/>
                <w:webHidden/>
              </w:rPr>
            </w:rPrChange>
          </w:rPr>
          <w:fldChar w:fldCharType="begin"/>
        </w:r>
        <w:r w:rsidRPr="003D153E">
          <w:rPr>
            <w:rFonts w:ascii="Times New Roman" w:hAnsi="Times New Roman" w:cs="Times New Roman"/>
            <w:noProof/>
            <w:webHidden/>
            <w:sz w:val="24"/>
            <w:szCs w:val="24"/>
            <w:rPrChange w:id="390" w:author="ATIT DANGAURA THARU" w:date="2024-08-22T18:56:00Z">
              <w:rPr>
                <w:noProof/>
                <w:webHidden/>
              </w:rPr>
            </w:rPrChange>
          </w:rPr>
          <w:instrText xml:space="preserve"> PAGEREF _Toc175245387 \h </w:instrText>
        </w:r>
      </w:ins>
      <w:r w:rsidRPr="003D153E">
        <w:rPr>
          <w:rFonts w:ascii="Times New Roman" w:hAnsi="Times New Roman" w:cs="Times New Roman"/>
          <w:noProof/>
          <w:webHidden/>
          <w:sz w:val="24"/>
          <w:szCs w:val="24"/>
          <w:rPrChange w:id="391" w:author="ATIT DANGAURA THARU" w:date="2024-08-22T18:56:00Z">
            <w:rPr>
              <w:rFonts w:ascii="Times New Roman" w:hAnsi="Times New Roman" w:cs="Times New Roman"/>
              <w:noProof/>
              <w:webHidden/>
              <w:sz w:val="24"/>
              <w:szCs w:val="24"/>
            </w:rPr>
          </w:rPrChange>
        </w:rPr>
      </w:r>
      <w:r w:rsidRPr="003D153E">
        <w:rPr>
          <w:rFonts w:ascii="Times New Roman" w:hAnsi="Times New Roman" w:cs="Times New Roman"/>
          <w:noProof/>
          <w:webHidden/>
          <w:sz w:val="24"/>
          <w:szCs w:val="24"/>
          <w:rPrChange w:id="392" w:author="ATIT DANGAURA THARU" w:date="2024-08-22T18:56:00Z">
            <w:rPr>
              <w:noProof/>
              <w:webHidden/>
            </w:rPr>
          </w:rPrChange>
        </w:rPr>
        <w:fldChar w:fldCharType="separate"/>
      </w:r>
      <w:ins w:id="393" w:author="ATIT DANGAURA THARU" w:date="2024-08-22T19:33:00Z">
        <w:r w:rsidR="002D2F86">
          <w:rPr>
            <w:rFonts w:ascii="Times New Roman" w:hAnsi="Times New Roman" w:cs="Times New Roman"/>
            <w:noProof/>
            <w:webHidden/>
            <w:sz w:val="24"/>
            <w:szCs w:val="24"/>
          </w:rPr>
          <w:t>10</w:t>
        </w:r>
      </w:ins>
      <w:ins w:id="394" w:author="ATIT DANGAURA THARU" w:date="2024-08-22T18:56:00Z">
        <w:r w:rsidRPr="003D153E">
          <w:rPr>
            <w:rFonts w:ascii="Times New Roman" w:hAnsi="Times New Roman" w:cs="Times New Roman"/>
            <w:noProof/>
            <w:webHidden/>
            <w:sz w:val="24"/>
            <w:szCs w:val="24"/>
            <w:rPrChange w:id="395" w:author="ATIT DANGAURA THARU" w:date="2024-08-22T18:56:00Z">
              <w:rPr>
                <w:noProof/>
                <w:webHidden/>
              </w:rPr>
            </w:rPrChange>
          </w:rPr>
          <w:fldChar w:fldCharType="end"/>
        </w:r>
        <w:r w:rsidRPr="003D153E">
          <w:rPr>
            <w:rStyle w:val="Hyperlink"/>
            <w:rFonts w:ascii="Times New Roman" w:hAnsi="Times New Roman" w:cs="Times New Roman"/>
            <w:noProof/>
            <w:sz w:val="24"/>
            <w:szCs w:val="24"/>
            <w:rPrChange w:id="396" w:author="ATIT DANGAURA THARU" w:date="2024-08-22T18:56:00Z">
              <w:rPr>
                <w:rStyle w:val="Hyperlink"/>
                <w:noProof/>
              </w:rPr>
            </w:rPrChange>
          </w:rPr>
          <w:fldChar w:fldCharType="end"/>
        </w:r>
      </w:ins>
    </w:p>
    <w:p w:rsidR="003D153E" w:rsidRPr="003D153E" w:rsidRDefault="003D153E">
      <w:pPr>
        <w:pStyle w:val="TableofFigures"/>
        <w:tabs>
          <w:tab w:val="right" w:leader="dot" w:pos="9016"/>
        </w:tabs>
        <w:spacing w:line="360" w:lineRule="auto"/>
        <w:rPr>
          <w:ins w:id="397" w:author="ATIT DANGAURA THARU" w:date="2024-08-22T18:56:00Z"/>
          <w:rFonts w:ascii="Times New Roman" w:eastAsiaTheme="minorEastAsia" w:hAnsi="Times New Roman" w:cs="Times New Roman"/>
          <w:noProof/>
          <w:sz w:val="24"/>
          <w:szCs w:val="24"/>
          <w:rPrChange w:id="398" w:author="ATIT DANGAURA THARU" w:date="2024-08-22T18:56:00Z">
            <w:rPr>
              <w:ins w:id="399" w:author="ATIT DANGAURA THARU" w:date="2024-08-22T18:56:00Z"/>
              <w:rFonts w:eastAsiaTheme="minorEastAsia"/>
              <w:noProof/>
            </w:rPr>
          </w:rPrChange>
        </w:rPr>
        <w:pPrChange w:id="400" w:author="ATIT DANGAURA THARU" w:date="2024-08-22T18:56:00Z">
          <w:pPr>
            <w:pStyle w:val="TableofFigures"/>
            <w:tabs>
              <w:tab w:val="right" w:leader="dot" w:pos="9016"/>
            </w:tabs>
          </w:pPr>
        </w:pPrChange>
      </w:pPr>
      <w:ins w:id="401" w:author="ATIT DANGAURA THARU" w:date="2024-08-22T18:56:00Z">
        <w:r w:rsidRPr="003D153E">
          <w:rPr>
            <w:rStyle w:val="Hyperlink"/>
            <w:rFonts w:ascii="Times New Roman" w:hAnsi="Times New Roman" w:cs="Times New Roman"/>
            <w:noProof/>
            <w:sz w:val="24"/>
            <w:szCs w:val="24"/>
            <w:rPrChange w:id="402" w:author="ATIT DANGAURA THARU" w:date="2024-08-22T18:56:00Z">
              <w:rPr>
                <w:rStyle w:val="Hyperlink"/>
                <w:noProof/>
              </w:rPr>
            </w:rPrChange>
          </w:rPr>
          <w:fldChar w:fldCharType="begin"/>
        </w:r>
        <w:r w:rsidRPr="003D153E">
          <w:rPr>
            <w:rStyle w:val="Hyperlink"/>
            <w:rFonts w:ascii="Times New Roman" w:hAnsi="Times New Roman" w:cs="Times New Roman"/>
            <w:noProof/>
            <w:sz w:val="24"/>
            <w:szCs w:val="24"/>
            <w:rPrChange w:id="403" w:author="ATIT DANGAURA THARU" w:date="2024-08-22T18:56:00Z">
              <w:rPr>
                <w:rStyle w:val="Hyperlink"/>
                <w:noProof/>
              </w:rPr>
            </w:rPrChange>
          </w:rPr>
          <w:instrText xml:space="preserve"> </w:instrText>
        </w:r>
        <w:r w:rsidRPr="003D153E">
          <w:rPr>
            <w:rFonts w:ascii="Times New Roman" w:hAnsi="Times New Roman" w:cs="Times New Roman"/>
            <w:noProof/>
            <w:sz w:val="24"/>
            <w:szCs w:val="24"/>
            <w:rPrChange w:id="404" w:author="ATIT DANGAURA THARU" w:date="2024-08-22T18:56:00Z">
              <w:rPr>
                <w:noProof/>
              </w:rPr>
            </w:rPrChange>
          </w:rPr>
          <w:instrText>HYPERLINK \l "_Toc175245388"</w:instrText>
        </w:r>
        <w:r w:rsidRPr="003D153E">
          <w:rPr>
            <w:rStyle w:val="Hyperlink"/>
            <w:rFonts w:ascii="Times New Roman" w:hAnsi="Times New Roman" w:cs="Times New Roman"/>
            <w:noProof/>
            <w:sz w:val="24"/>
            <w:szCs w:val="24"/>
            <w:rPrChange w:id="405" w:author="ATIT DANGAURA THARU" w:date="2024-08-22T18:56:00Z">
              <w:rPr>
                <w:rStyle w:val="Hyperlink"/>
                <w:noProof/>
              </w:rPr>
            </w:rPrChange>
          </w:rPr>
          <w:instrText xml:space="preserve"> </w:instrText>
        </w:r>
        <w:r w:rsidRPr="003D153E">
          <w:rPr>
            <w:rStyle w:val="Hyperlink"/>
            <w:rFonts w:ascii="Times New Roman" w:hAnsi="Times New Roman" w:cs="Times New Roman"/>
            <w:noProof/>
            <w:sz w:val="24"/>
            <w:szCs w:val="24"/>
            <w:rPrChange w:id="406" w:author="ATIT DANGAURA THARU" w:date="2024-08-22T18:56:00Z">
              <w:rPr>
                <w:rStyle w:val="Hyperlink"/>
                <w:noProof/>
              </w:rPr>
            </w:rPrChange>
          </w:rPr>
          <w:fldChar w:fldCharType="separate"/>
        </w:r>
        <w:r w:rsidRPr="003D153E">
          <w:rPr>
            <w:rStyle w:val="Hyperlink"/>
            <w:rFonts w:ascii="Times New Roman" w:hAnsi="Times New Roman" w:cs="Times New Roman"/>
            <w:b/>
            <w:bCs/>
            <w:noProof/>
            <w:sz w:val="24"/>
            <w:szCs w:val="24"/>
            <w:rPrChange w:id="407" w:author="ATIT DANGAURA THARU" w:date="2024-08-22T18:56:00Z">
              <w:rPr>
                <w:rStyle w:val="Hyperlink"/>
                <w:rFonts w:ascii="Times New Roman" w:hAnsi="Times New Roman" w:cs="Times New Roman"/>
                <w:b/>
                <w:bCs/>
                <w:noProof/>
              </w:rPr>
            </w:rPrChange>
          </w:rPr>
          <w:t>Figure 3.6 Gantt chart</w:t>
        </w:r>
        <w:r w:rsidRPr="003D153E">
          <w:rPr>
            <w:rFonts w:ascii="Times New Roman" w:hAnsi="Times New Roman" w:cs="Times New Roman"/>
            <w:noProof/>
            <w:webHidden/>
            <w:sz w:val="24"/>
            <w:szCs w:val="24"/>
            <w:rPrChange w:id="408" w:author="ATIT DANGAURA THARU" w:date="2024-08-22T18:56:00Z">
              <w:rPr>
                <w:noProof/>
                <w:webHidden/>
              </w:rPr>
            </w:rPrChange>
          </w:rPr>
          <w:tab/>
        </w:r>
        <w:r w:rsidRPr="003D153E">
          <w:rPr>
            <w:rFonts w:ascii="Times New Roman" w:hAnsi="Times New Roman" w:cs="Times New Roman"/>
            <w:noProof/>
            <w:webHidden/>
            <w:sz w:val="24"/>
            <w:szCs w:val="24"/>
            <w:rPrChange w:id="409" w:author="ATIT DANGAURA THARU" w:date="2024-08-22T18:56:00Z">
              <w:rPr>
                <w:noProof/>
                <w:webHidden/>
              </w:rPr>
            </w:rPrChange>
          </w:rPr>
          <w:fldChar w:fldCharType="begin"/>
        </w:r>
        <w:r w:rsidRPr="003D153E">
          <w:rPr>
            <w:rFonts w:ascii="Times New Roman" w:hAnsi="Times New Roman" w:cs="Times New Roman"/>
            <w:noProof/>
            <w:webHidden/>
            <w:sz w:val="24"/>
            <w:szCs w:val="24"/>
            <w:rPrChange w:id="410" w:author="ATIT DANGAURA THARU" w:date="2024-08-22T18:56:00Z">
              <w:rPr>
                <w:noProof/>
                <w:webHidden/>
              </w:rPr>
            </w:rPrChange>
          </w:rPr>
          <w:instrText xml:space="preserve"> PAGEREF _Toc175245388 \h </w:instrText>
        </w:r>
      </w:ins>
      <w:r w:rsidRPr="003D153E">
        <w:rPr>
          <w:rFonts w:ascii="Times New Roman" w:hAnsi="Times New Roman" w:cs="Times New Roman"/>
          <w:noProof/>
          <w:webHidden/>
          <w:sz w:val="24"/>
          <w:szCs w:val="24"/>
          <w:rPrChange w:id="411" w:author="ATIT DANGAURA THARU" w:date="2024-08-22T18:56:00Z">
            <w:rPr>
              <w:rFonts w:ascii="Times New Roman" w:hAnsi="Times New Roman" w:cs="Times New Roman"/>
              <w:noProof/>
              <w:webHidden/>
              <w:sz w:val="24"/>
              <w:szCs w:val="24"/>
            </w:rPr>
          </w:rPrChange>
        </w:rPr>
      </w:r>
      <w:r w:rsidRPr="003D153E">
        <w:rPr>
          <w:rFonts w:ascii="Times New Roman" w:hAnsi="Times New Roman" w:cs="Times New Roman"/>
          <w:noProof/>
          <w:webHidden/>
          <w:sz w:val="24"/>
          <w:szCs w:val="24"/>
          <w:rPrChange w:id="412" w:author="ATIT DANGAURA THARU" w:date="2024-08-22T18:56:00Z">
            <w:rPr>
              <w:noProof/>
              <w:webHidden/>
            </w:rPr>
          </w:rPrChange>
        </w:rPr>
        <w:fldChar w:fldCharType="separate"/>
      </w:r>
      <w:ins w:id="413" w:author="ATIT DANGAURA THARU" w:date="2024-08-22T19:33:00Z">
        <w:r w:rsidR="002D2F86">
          <w:rPr>
            <w:rFonts w:ascii="Times New Roman" w:hAnsi="Times New Roman" w:cs="Times New Roman"/>
            <w:noProof/>
            <w:webHidden/>
            <w:sz w:val="24"/>
            <w:szCs w:val="24"/>
          </w:rPr>
          <w:t>12</w:t>
        </w:r>
      </w:ins>
      <w:ins w:id="414" w:author="ATIT DANGAURA THARU" w:date="2024-08-22T18:56:00Z">
        <w:r w:rsidRPr="003D153E">
          <w:rPr>
            <w:rFonts w:ascii="Times New Roman" w:hAnsi="Times New Roman" w:cs="Times New Roman"/>
            <w:noProof/>
            <w:webHidden/>
            <w:sz w:val="24"/>
            <w:szCs w:val="24"/>
            <w:rPrChange w:id="415" w:author="ATIT DANGAURA THARU" w:date="2024-08-22T18:56:00Z">
              <w:rPr>
                <w:noProof/>
                <w:webHidden/>
              </w:rPr>
            </w:rPrChange>
          </w:rPr>
          <w:fldChar w:fldCharType="end"/>
        </w:r>
        <w:r w:rsidRPr="003D153E">
          <w:rPr>
            <w:rStyle w:val="Hyperlink"/>
            <w:rFonts w:ascii="Times New Roman" w:hAnsi="Times New Roman" w:cs="Times New Roman"/>
            <w:noProof/>
            <w:sz w:val="24"/>
            <w:szCs w:val="24"/>
            <w:rPrChange w:id="416" w:author="ATIT DANGAURA THARU" w:date="2024-08-22T18:56:00Z">
              <w:rPr>
                <w:rStyle w:val="Hyperlink"/>
                <w:noProof/>
              </w:rPr>
            </w:rPrChange>
          </w:rPr>
          <w:fldChar w:fldCharType="end"/>
        </w:r>
      </w:ins>
    </w:p>
    <w:p w:rsidR="003E42DD" w:rsidRDefault="00A24FE6">
      <w:pPr>
        <w:spacing w:line="360" w:lineRule="auto"/>
        <w:rPr>
          <w:ins w:id="417" w:author="ATIT DANGAURA THARU" w:date="2024-08-07T11:02:00Z"/>
          <w:rFonts w:ascii="Times New Roman" w:hAnsi="Times New Roman" w:cs="Times New Roman"/>
          <w:sz w:val="32"/>
          <w:szCs w:val="32"/>
        </w:rPr>
        <w:pPrChange w:id="418" w:author="ATIT DANGAURA THARU" w:date="2024-08-14T18:52:00Z">
          <w:pPr/>
        </w:pPrChange>
      </w:pPr>
      <w:ins w:id="419" w:author="ATIT DANGAURA THARU" w:date="2024-08-14T18:48:00Z">
        <w:r w:rsidRPr="009E27E2">
          <w:rPr>
            <w:rFonts w:ascii="Times New Roman" w:hAnsi="Times New Roman" w:cs="Times New Roman"/>
            <w:sz w:val="24"/>
            <w:szCs w:val="24"/>
            <w:rPrChange w:id="420" w:author="ATIT DANGAURA THARU" w:date="2024-08-14T18:52:00Z">
              <w:rPr>
                <w:rFonts w:ascii="Times New Roman" w:hAnsi="Times New Roman" w:cs="Times New Roman"/>
                <w:sz w:val="24"/>
                <w:szCs w:val="24"/>
              </w:rPr>
            </w:rPrChange>
          </w:rPr>
          <w:fldChar w:fldCharType="end"/>
        </w:r>
      </w:ins>
    </w:p>
    <w:p w:rsidR="00A94FA7" w:rsidRDefault="00A94FA7">
      <w:pPr>
        <w:rPr>
          <w:ins w:id="421" w:author="ATIT DANGAURA THARU" w:date="2024-08-13T14:32:00Z"/>
          <w:rFonts w:ascii="Times New Roman" w:hAnsi="Times New Roman" w:cs="Times New Roman"/>
          <w:sz w:val="32"/>
          <w:szCs w:val="32"/>
        </w:rPr>
      </w:pPr>
      <w:ins w:id="422" w:author="ATIT DANGAURA THARU" w:date="2024-08-13T14:32:00Z">
        <w:r>
          <w:rPr>
            <w:rFonts w:ascii="Times New Roman" w:hAnsi="Times New Roman" w:cs="Times New Roman"/>
            <w:sz w:val="32"/>
            <w:szCs w:val="32"/>
          </w:rPr>
          <w:br w:type="page"/>
        </w:r>
      </w:ins>
    </w:p>
    <w:p w:rsidR="003E42DD" w:rsidRPr="00B67EE6" w:rsidRDefault="003E42DD" w:rsidP="003E42DD">
      <w:pPr>
        <w:jc w:val="center"/>
        <w:rPr>
          <w:ins w:id="423" w:author="ATIT DANGAURA THARU" w:date="2024-08-07T11:02:00Z"/>
          <w:rFonts w:ascii="Times New Roman" w:hAnsi="Times New Roman" w:cs="Times New Roman"/>
          <w:b/>
          <w:bCs/>
          <w:sz w:val="32"/>
          <w:szCs w:val="32"/>
          <w:rPrChange w:id="424" w:author="ATIT DANGAURA THARU" w:date="2024-08-15T08:29:00Z">
            <w:rPr>
              <w:ins w:id="425" w:author="ATIT DANGAURA THARU" w:date="2024-08-07T11:02:00Z"/>
              <w:rFonts w:ascii="Times New Roman" w:hAnsi="Times New Roman" w:cs="Times New Roman"/>
              <w:sz w:val="32"/>
              <w:szCs w:val="32"/>
            </w:rPr>
          </w:rPrChange>
        </w:rPr>
      </w:pPr>
      <w:ins w:id="426" w:author="ATIT DANGAURA THARU" w:date="2024-08-07T11:02:00Z">
        <w:r w:rsidRPr="00B67EE6">
          <w:rPr>
            <w:rFonts w:ascii="Times New Roman" w:hAnsi="Times New Roman" w:cs="Times New Roman"/>
            <w:b/>
            <w:bCs/>
            <w:sz w:val="32"/>
            <w:szCs w:val="32"/>
            <w:rPrChange w:id="427" w:author="ATIT DANGAURA THARU" w:date="2024-08-15T08:29:00Z">
              <w:rPr>
                <w:rFonts w:ascii="Times New Roman" w:hAnsi="Times New Roman" w:cs="Times New Roman"/>
                <w:sz w:val="32"/>
                <w:szCs w:val="32"/>
              </w:rPr>
            </w:rPrChange>
          </w:rPr>
          <w:lastRenderedPageBreak/>
          <w:t>LIST OF TABLES</w:t>
        </w:r>
      </w:ins>
    </w:p>
    <w:p w:rsidR="00AA70DF" w:rsidRPr="00AA70DF" w:rsidRDefault="00A94FA7">
      <w:pPr>
        <w:pStyle w:val="TableofFigures"/>
        <w:tabs>
          <w:tab w:val="right" w:leader="dot" w:pos="9016"/>
        </w:tabs>
        <w:spacing w:line="360" w:lineRule="auto"/>
        <w:rPr>
          <w:ins w:id="428" w:author="ATIT DANGAURA THARU" w:date="2024-08-14T14:33:00Z"/>
          <w:rFonts w:ascii="Times New Roman" w:eastAsiaTheme="minorEastAsia" w:hAnsi="Times New Roman" w:cs="Times New Roman"/>
          <w:noProof/>
          <w:sz w:val="24"/>
          <w:szCs w:val="24"/>
          <w:rPrChange w:id="429" w:author="ATIT DANGAURA THARU" w:date="2024-08-14T14:34:00Z">
            <w:rPr>
              <w:ins w:id="430" w:author="ATIT DANGAURA THARU" w:date="2024-08-14T14:33:00Z"/>
              <w:rFonts w:eastAsiaTheme="minorEastAsia"/>
              <w:noProof/>
            </w:rPr>
          </w:rPrChange>
        </w:rPr>
        <w:pPrChange w:id="431" w:author="ATIT DANGAURA THARU" w:date="2024-08-14T14:34:00Z">
          <w:pPr>
            <w:pStyle w:val="TableofFigures"/>
            <w:tabs>
              <w:tab w:val="right" w:leader="dot" w:pos="9016"/>
            </w:tabs>
          </w:pPr>
        </w:pPrChange>
      </w:pPr>
      <w:ins w:id="432" w:author="ATIT DANGAURA THARU" w:date="2024-08-13T14:32:00Z">
        <w:r w:rsidRPr="00AA70DF">
          <w:rPr>
            <w:rFonts w:ascii="Times New Roman" w:hAnsi="Times New Roman" w:cs="Times New Roman"/>
            <w:sz w:val="24"/>
            <w:szCs w:val="24"/>
            <w:rPrChange w:id="433" w:author="ATIT DANGAURA THARU" w:date="2024-08-14T14:34:00Z">
              <w:rPr>
                <w:rFonts w:ascii="Times New Roman" w:hAnsi="Times New Roman" w:cs="Times New Roman"/>
                <w:sz w:val="32"/>
                <w:szCs w:val="32"/>
              </w:rPr>
            </w:rPrChange>
          </w:rPr>
          <w:fldChar w:fldCharType="begin"/>
        </w:r>
        <w:r w:rsidRPr="00AA70DF">
          <w:rPr>
            <w:rFonts w:ascii="Times New Roman" w:hAnsi="Times New Roman" w:cs="Times New Roman"/>
            <w:sz w:val="24"/>
            <w:szCs w:val="24"/>
            <w:rPrChange w:id="434" w:author="ATIT DANGAURA THARU" w:date="2024-08-14T14:34:00Z">
              <w:rPr>
                <w:rFonts w:ascii="Times New Roman" w:hAnsi="Times New Roman" w:cs="Times New Roman"/>
                <w:sz w:val="32"/>
                <w:szCs w:val="32"/>
              </w:rPr>
            </w:rPrChange>
          </w:rPr>
          <w:instrText xml:space="preserve"> TOC \h \z \c "Table" </w:instrText>
        </w:r>
      </w:ins>
      <w:r w:rsidRPr="00AA70DF">
        <w:rPr>
          <w:rFonts w:ascii="Times New Roman" w:hAnsi="Times New Roman" w:cs="Times New Roman"/>
          <w:sz w:val="24"/>
          <w:szCs w:val="24"/>
          <w:rPrChange w:id="435" w:author="ATIT DANGAURA THARU" w:date="2024-08-14T14:34:00Z">
            <w:rPr>
              <w:rFonts w:ascii="Times New Roman" w:hAnsi="Times New Roman" w:cs="Times New Roman"/>
              <w:sz w:val="32"/>
              <w:szCs w:val="32"/>
            </w:rPr>
          </w:rPrChange>
        </w:rPr>
        <w:fldChar w:fldCharType="separate"/>
      </w:r>
      <w:ins w:id="436" w:author="ATIT DANGAURA THARU" w:date="2024-08-14T14:33:00Z">
        <w:r w:rsidR="00AA70DF" w:rsidRPr="00AA70DF">
          <w:rPr>
            <w:rStyle w:val="Hyperlink"/>
            <w:rFonts w:ascii="Times New Roman" w:hAnsi="Times New Roman" w:cs="Times New Roman"/>
            <w:noProof/>
            <w:sz w:val="24"/>
            <w:szCs w:val="24"/>
            <w:rPrChange w:id="437" w:author="ATIT DANGAURA THARU" w:date="2024-08-14T14:34:00Z">
              <w:rPr>
                <w:rStyle w:val="Hyperlink"/>
                <w:noProof/>
              </w:rPr>
            </w:rPrChange>
          </w:rPr>
          <w:fldChar w:fldCharType="begin"/>
        </w:r>
        <w:r w:rsidR="00AA70DF" w:rsidRPr="00AA70DF">
          <w:rPr>
            <w:rStyle w:val="Hyperlink"/>
            <w:rFonts w:ascii="Times New Roman" w:hAnsi="Times New Roman" w:cs="Times New Roman"/>
            <w:noProof/>
            <w:sz w:val="24"/>
            <w:szCs w:val="24"/>
            <w:rPrChange w:id="438" w:author="ATIT DANGAURA THARU" w:date="2024-08-14T14:34:00Z">
              <w:rPr>
                <w:rStyle w:val="Hyperlink"/>
                <w:noProof/>
              </w:rPr>
            </w:rPrChange>
          </w:rPr>
          <w:instrText xml:space="preserve"> </w:instrText>
        </w:r>
        <w:r w:rsidR="00AA70DF" w:rsidRPr="00AA70DF">
          <w:rPr>
            <w:rFonts w:ascii="Times New Roman" w:hAnsi="Times New Roman" w:cs="Times New Roman"/>
            <w:noProof/>
            <w:sz w:val="24"/>
            <w:szCs w:val="24"/>
            <w:rPrChange w:id="439" w:author="ATIT DANGAURA THARU" w:date="2024-08-14T14:34:00Z">
              <w:rPr>
                <w:noProof/>
              </w:rPr>
            </w:rPrChange>
          </w:rPr>
          <w:instrText>HYPERLINK \l "_Toc174538449"</w:instrText>
        </w:r>
        <w:r w:rsidR="00AA70DF" w:rsidRPr="00AA70DF">
          <w:rPr>
            <w:rStyle w:val="Hyperlink"/>
            <w:rFonts w:ascii="Times New Roman" w:hAnsi="Times New Roman" w:cs="Times New Roman"/>
            <w:noProof/>
            <w:sz w:val="24"/>
            <w:szCs w:val="24"/>
            <w:rPrChange w:id="440" w:author="ATIT DANGAURA THARU" w:date="2024-08-14T14:34:00Z">
              <w:rPr>
                <w:rStyle w:val="Hyperlink"/>
                <w:noProof/>
              </w:rPr>
            </w:rPrChange>
          </w:rPr>
          <w:instrText xml:space="preserve"> </w:instrText>
        </w:r>
        <w:r w:rsidR="00AA70DF" w:rsidRPr="00AA70DF">
          <w:rPr>
            <w:rStyle w:val="Hyperlink"/>
            <w:rFonts w:ascii="Times New Roman" w:hAnsi="Times New Roman" w:cs="Times New Roman"/>
            <w:noProof/>
            <w:sz w:val="24"/>
            <w:szCs w:val="24"/>
            <w:rPrChange w:id="441" w:author="ATIT DANGAURA THARU" w:date="2024-08-14T14:34:00Z">
              <w:rPr>
                <w:rStyle w:val="Hyperlink"/>
                <w:noProof/>
              </w:rPr>
            </w:rPrChange>
          </w:rPr>
          <w:fldChar w:fldCharType="separate"/>
        </w:r>
        <w:r w:rsidR="00AA70DF" w:rsidRPr="00AA70DF">
          <w:rPr>
            <w:rStyle w:val="Hyperlink"/>
            <w:rFonts w:ascii="Times New Roman" w:hAnsi="Times New Roman" w:cs="Times New Roman"/>
            <w:b/>
            <w:bCs/>
            <w:noProof/>
            <w:sz w:val="24"/>
            <w:szCs w:val="24"/>
            <w:rPrChange w:id="442" w:author="ATIT DANGAURA THARU" w:date="2024-08-14T14:34:00Z">
              <w:rPr>
                <w:rStyle w:val="Hyperlink"/>
                <w:rFonts w:ascii="Times New Roman" w:hAnsi="Times New Roman" w:cs="Times New Roman"/>
                <w:b/>
                <w:bCs/>
                <w:noProof/>
              </w:rPr>
            </w:rPrChange>
          </w:rPr>
          <w:t>Table 3.1 TimeLine</w:t>
        </w:r>
        <w:r w:rsidR="00AA70DF" w:rsidRPr="00AA70DF">
          <w:rPr>
            <w:rFonts w:ascii="Times New Roman" w:hAnsi="Times New Roman" w:cs="Times New Roman"/>
            <w:noProof/>
            <w:webHidden/>
            <w:sz w:val="24"/>
            <w:szCs w:val="24"/>
            <w:rPrChange w:id="443" w:author="ATIT DANGAURA THARU" w:date="2024-08-14T14:34:00Z">
              <w:rPr>
                <w:noProof/>
                <w:webHidden/>
              </w:rPr>
            </w:rPrChange>
          </w:rPr>
          <w:tab/>
        </w:r>
        <w:r w:rsidR="00AA70DF" w:rsidRPr="00AA70DF">
          <w:rPr>
            <w:rFonts w:ascii="Times New Roman" w:hAnsi="Times New Roman" w:cs="Times New Roman"/>
            <w:noProof/>
            <w:webHidden/>
            <w:sz w:val="24"/>
            <w:szCs w:val="24"/>
            <w:rPrChange w:id="444" w:author="ATIT DANGAURA THARU" w:date="2024-08-14T14:34:00Z">
              <w:rPr>
                <w:noProof/>
                <w:webHidden/>
              </w:rPr>
            </w:rPrChange>
          </w:rPr>
          <w:fldChar w:fldCharType="begin"/>
        </w:r>
        <w:r w:rsidR="00AA70DF" w:rsidRPr="00AA70DF">
          <w:rPr>
            <w:rFonts w:ascii="Times New Roman" w:hAnsi="Times New Roman" w:cs="Times New Roman"/>
            <w:noProof/>
            <w:webHidden/>
            <w:sz w:val="24"/>
            <w:szCs w:val="24"/>
            <w:rPrChange w:id="445" w:author="ATIT DANGAURA THARU" w:date="2024-08-14T14:34:00Z">
              <w:rPr>
                <w:noProof/>
                <w:webHidden/>
              </w:rPr>
            </w:rPrChange>
          </w:rPr>
          <w:instrText xml:space="preserve"> PAGEREF _Toc174538449 \h </w:instrText>
        </w:r>
      </w:ins>
      <w:r w:rsidR="00AA70DF" w:rsidRPr="00AA70DF">
        <w:rPr>
          <w:rFonts w:ascii="Times New Roman" w:hAnsi="Times New Roman" w:cs="Times New Roman"/>
          <w:noProof/>
          <w:webHidden/>
          <w:sz w:val="24"/>
          <w:szCs w:val="24"/>
          <w:rPrChange w:id="446" w:author="ATIT DANGAURA THARU" w:date="2024-08-14T14:34:00Z">
            <w:rPr>
              <w:rFonts w:ascii="Times New Roman" w:hAnsi="Times New Roman" w:cs="Times New Roman"/>
              <w:noProof/>
              <w:webHidden/>
              <w:sz w:val="24"/>
              <w:szCs w:val="24"/>
            </w:rPr>
          </w:rPrChange>
        </w:rPr>
      </w:r>
      <w:r w:rsidR="00AA70DF" w:rsidRPr="00AA70DF">
        <w:rPr>
          <w:rFonts w:ascii="Times New Roman" w:hAnsi="Times New Roman" w:cs="Times New Roman"/>
          <w:noProof/>
          <w:webHidden/>
          <w:sz w:val="24"/>
          <w:szCs w:val="24"/>
          <w:rPrChange w:id="447" w:author="ATIT DANGAURA THARU" w:date="2024-08-14T14:34:00Z">
            <w:rPr>
              <w:noProof/>
              <w:webHidden/>
            </w:rPr>
          </w:rPrChange>
        </w:rPr>
        <w:fldChar w:fldCharType="separate"/>
      </w:r>
      <w:ins w:id="448" w:author="ATIT DANGAURA THARU" w:date="2024-08-22T19:33:00Z">
        <w:r w:rsidR="002D2F86">
          <w:rPr>
            <w:rFonts w:ascii="Times New Roman" w:hAnsi="Times New Roman" w:cs="Times New Roman"/>
            <w:noProof/>
            <w:webHidden/>
            <w:sz w:val="24"/>
            <w:szCs w:val="24"/>
          </w:rPr>
          <w:t>12</w:t>
        </w:r>
      </w:ins>
      <w:ins w:id="449" w:author="ATIT DANGAURA THARU" w:date="2024-08-14T14:33:00Z">
        <w:r w:rsidR="00AA70DF" w:rsidRPr="00AA70DF">
          <w:rPr>
            <w:rFonts w:ascii="Times New Roman" w:hAnsi="Times New Roman" w:cs="Times New Roman"/>
            <w:noProof/>
            <w:webHidden/>
            <w:sz w:val="24"/>
            <w:szCs w:val="24"/>
            <w:rPrChange w:id="450" w:author="ATIT DANGAURA THARU" w:date="2024-08-14T14:34:00Z">
              <w:rPr>
                <w:noProof/>
                <w:webHidden/>
              </w:rPr>
            </w:rPrChange>
          </w:rPr>
          <w:fldChar w:fldCharType="end"/>
        </w:r>
        <w:r w:rsidR="00AA70DF" w:rsidRPr="00AA70DF">
          <w:rPr>
            <w:rStyle w:val="Hyperlink"/>
            <w:rFonts w:ascii="Times New Roman" w:hAnsi="Times New Roman" w:cs="Times New Roman"/>
            <w:noProof/>
            <w:sz w:val="24"/>
            <w:szCs w:val="24"/>
            <w:rPrChange w:id="451" w:author="ATIT DANGAURA THARU" w:date="2024-08-14T14:34:00Z">
              <w:rPr>
                <w:rStyle w:val="Hyperlink"/>
                <w:noProof/>
              </w:rPr>
            </w:rPrChange>
          </w:rPr>
          <w:fldChar w:fldCharType="end"/>
        </w:r>
      </w:ins>
    </w:p>
    <w:p w:rsidR="00A94FA7" w:rsidRPr="00AA70DF" w:rsidDel="00A94FA7" w:rsidRDefault="00A94FA7">
      <w:pPr>
        <w:spacing w:line="360" w:lineRule="auto"/>
        <w:rPr>
          <w:del w:id="452" w:author="ATIT DANGAURA THARU" w:date="2024-08-13T14:32:00Z"/>
          <w:rFonts w:ascii="Times New Roman" w:hAnsi="Times New Roman" w:cs="Times New Roman"/>
          <w:noProof/>
          <w:sz w:val="24"/>
          <w:szCs w:val="24"/>
          <w:rPrChange w:id="453" w:author="ATIT DANGAURA THARU" w:date="2024-08-14T14:34:00Z">
            <w:rPr>
              <w:del w:id="454" w:author="ATIT DANGAURA THARU" w:date="2024-08-13T14:32:00Z"/>
              <w:noProof/>
            </w:rPr>
          </w:rPrChange>
        </w:rPr>
        <w:pPrChange w:id="455" w:author="ATIT DANGAURA THARU" w:date="2024-08-14T14:34:00Z">
          <w:pPr/>
        </w:pPrChange>
      </w:pPr>
    </w:p>
    <w:p w:rsidR="003E42DD" w:rsidRDefault="00A94FA7">
      <w:pPr>
        <w:spacing w:line="360" w:lineRule="auto"/>
        <w:rPr>
          <w:ins w:id="456" w:author="ATIT DANGAURA THARU" w:date="2024-08-07T11:02:00Z"/>
          <w:rFonts w:ascii="Times New Roman" w:hAnsi="Times New Roman" w:cs="Times New Roman"/>
          <w:sz w:val="32"/>
          <w:szCs w:val="32"/>
        </w:rPr>
        <w:pPrChange w:id="457" w:author="ATIT DANGAURA THARU" w:date="2024-08-14T14:34:00Z">
          <w:pPr/>
        </w:pPrChange>
      </w:pPr>
      <w:ins w:id="458" w:author="ATIT DANGAURA THARU" w:date="2024-08-13T14:32:00Z">
        <w:r w:rsidRPr="00AA70DF">
          <w:rPr>
            <w:rFonts w:ascii="Times New Roman" w:hAnsi="Times New Roman" w:cs="Times New Roman"/>
            <w:sz w:val="24"/>
            <w:szCs w:val="24"/>
            <w:rPrChange w:id="459" w:author="ATIT DANGAURA THARU" w:date="2024-08-14T14:34:00Z">
              <w:rPr>
                <w:rFonts w:ascii="Times New Roman" w:hAnsi="Times New Roman" w:cs="Times New Roman"/>
                <w:sz w:val="32"/>
                <w:szCs w:val="32"/>
              </w:rPr>
            </w:rPrChange>
          </w:rPr>
          <w:fldChar w:fldCharType="end"/>
        </w:r>
      </w:ins>
    </w:p>
    <w:p w:rsidR="00A94FA7" w:rsidRDefault="00A94FA7">
      <w:pPr>
        <w:rPr>
          <w:ins w:id="460" w:author="ATIT DANGAURA THARU" w:date="2024-08-13T14:32:00Z"/>
          <w:rFonts w:ascii="Times New Roman" w:hAnsi="Times New Roman" w:cs="Times New Roman"/>
          <w:sz w:val="32"/>
          <w:szCs w:val="32"/>
        </w:rPr>
      </w:pPr>
      <w:ins w:id="461" w:author="ATIT DANGAURA THARU" w:date="2024-08-13T14:32:00Z">
        <w:r>
          <w:rPr>
            <w:rFonts w:ascii="Times New Roman" w:hAnsi="Times New Roman" w:cs="Times New Roman"/>
            <w:sz w:val="32"/>
            <w:szCs w:val="32"/>
          </w:rPr>
          <w:br w:type="page"/>
        </w:r>
      </w:ins>
    </w:p>
    <w:p w:rsidR="003E42DD" w:rsidRPr="00B67EE6" w:rsidRDefault="003E42DD" w:rsidP="003E42DD">
      <w:pPr>
        <w:jc w:val="center"/>
        <w:rPr>
          <w:ins w:id="462" w:author="ATIT DANGAURA THARU" w:date="2024-08-07T11:03:00Z"/>
          <w:rFonts w:ascii="Times New Roman" w:hAnsi="Times New Roman" w:cs="Times New Roman"/>
          <w:b/>
          <w:bCs/>
          <w:sz w:val="32"/>
          <w:szCs w:val="32"/>
          <w:rPrChange w:id="463" w:author="ATIT DANGAURA THARU" w:date="2024-08-15T08:29:00Z">
            <w:rPr>
              <w:ins w:id="464" w:author="ATIT DANGAURA THARU" w:date="2024-08-07T11:03:00Z"/>
              <w:rFonts w:ascii="Times New Roman" w:hAnsi="Times New Roman" w:cs="Times New Roman"/>
              <w:sz w:val="32"/>
              <w:szCs w:val="32"/>
            </w:rPr>
          </w:rPrChange>
        </w:rPr>
      </w:pPr>
      <w:ins w:id="465" w:author="ATIT DANGAURA THARU" w:date="2024-08-07T11:02:00Z">
        <w:r w:rsidRPr="00B67EE6">
          <w:rPr>
            <w:rFonts w:ascii="Times New Roman" w:hAnsi="Times New Roman" w:cs="Times New Roman"/>
            <w:b/>
            <w:bCs/>
            <w:sz w:val="32"/>
            <w:szCs w:val="32"/>
            <w:rPrChange w:id="466" w:author="ATIT DANGAURA THARU" w:date="2024-08-15T08:29:00Z">
              <w:rPr>
                <w:rFonts w:ascii="Times New Roman" w:hAnsi="Times New Roman" w:cs="Times New Roman"/>
                <w:sz w:val="32"/>
                <w:szCs w:val="32"/>
              </w:rPr>
            </w:rPrChange>
          </w:rPr>
          <w:lastRenderedPageBreak/>
          <w:t>ABBREVIATION LIST</w:t>
        </w:r>
      </w:ins>
    </w:p>
    <w:p w:rsidR="003E42DD" w:rsidRDefault="004B49A4">
      <w:pPr>
        <w:rPr>
          <w:ins w:id="467" w:author="ATIT DANGAURA THARU" w:date="2024-08-07T11:03:00Z"/>
          <w:rFonts w:ascii="Times New Roman" w:hAnsi="Times New Roman" w:cs="Times New Roman"/>
          <w:sz w:val="32"/>
          <w:szCs w:val="32"/>
        </w:rPr>
      </w:pPr>
      <w:proofErr w:type="gramStart"/>
      <w:ins w:id="468" w:author="ATIT DANGAURA THARU" w:date="2024-08-14T14:43:00Z">
        <w:r>
          <w:rPr>
            <w:rFonts w:ascii="Times New Roman" w:hAnsi="Times New Roman" w:cs="Times New Roman"/>
            <w:sz w:val="24"/>
            <w:szCs w:val="24"/>
          </w:rPr>
          <w:t>AI  :</w:t>
        </w:r>
        <w:proofErr w:type="gramEnd"/>
        <w:r>
          <w:rPr>
            <w:rFonts w:ascii="Times New Roman" w:hAnsi="Times New Roman" w:cs="Times New Roman"/>
            <w:sz w:val="24"/>
            <w:szCs w:val="24"/>
          </w:rPr>
          <w:t xml:space="preserve"> </w:t>
        </w:r>
      </w:ins>
      <w:ins w:id="469" w:author="ATIT DANGAURA THARU" w:date="2024-08-14T18:47:00Z">
        <w:r w:rsidR="00A24FE6">
          <w:rPr>
            <w:rFonts w:ascii="Times New Roman" w:hAnsi="Times New Roman" w:cs="Times New Roman"/>
            <w:sz w:val="24"/>
            <w:szCs w:val="24"/>
          </w:rPr>
          <w:t xml:space="preserve">      </w:t>
        </w:r>
      </w:ins>
      <w:ins w:id="470" w:author="ATIT DANGAURA THARU" w:date="2024-08-14T14:43:00Z">
        <w:r>
          <w:rPr>
            <w:rFonts w:ascii="Times New Roman" w:hAnsi="Times New Roman" w:cs="Times New Roman"/>
            <w:sz w:val="24"/>
            <w:szCs w:val="24"/>
          </w:rPr>
          <w:t>Artificial Intelligence</w:t>
        </w:r>
      </w:ins>
      <w:ins w:id="471" w:author="ATIT DANGAURA THARU" w:date="2024-08-07T11:03:00Z">
        <w:r w:rsidR="003E42DD">
          <w:rPr>
            <w:rFonts w:ascii="Times New Roman" w:hAnsi="Times New Roman" w:cs="Times New Roman"/>
            <w:sz w:val="32"/>
            <w:szCs w:val="32"/>
          </w:rPr>
          <w:br w:type="page"/>
        </w:r>
      </w:ins>
    </w:p>
    <w:p w:rsidR="00B57606" w:rsidRDefault="00B57606">
      <w:pPr>
        <w:pStyle w:val="Heading1"/>
        <w:ind w:left="420"/>
        <w:rPr>
          <w:ins w:id="472" w:author="ATIT DANGAURA THARU" w:date="2024-08-12T09:17:00Z"/>
        </w:rPr>
        <w:sectPr w:rsidR="00B57606" w:rsidSect="008E67A6">
          <w:footerReference w:type="default" r:id="rId10"/>
          <w:pgSz w:w="11906" w:h="16838" w:code="9"/>
          <w:pgMar w:top="1440" w:right="1440" w:bottom="1440" w:left="1440" w:header="0" w:footer="0" w:gutter="0"/>
          <w:pgNumType w:fmt="lowerRoman" w:start="1"/>
          <w:cols w:space="720"/>
          <w:docGrid w:linePitch="360"/>
        </w:sectPr>
      </w:pPr>
    </w:p>
    <w:p w:rsidR="003E42DD" w:rsidRDefault="003E42DD">
      <w:pPr>
        <w:pStyle w:val="Heading1"/>
        <w:rPr>
          <w:ins w:id="478" w:author="ATIT DANGAURA THARU" w:date="2024-08-07T11:06:00Z"/>
        </w:rPr>
        <w:pPrChange w:id="479" w:author="ATIT DANGAURA THARU" w:date="2024-08-14T18:47:00Z">
          <w:pPr/>
        </w:pPrChange>
      </w:pPr>
      <w:bookmarkStart w:id="480" w:name="_Toc175247381"/>
      <w:ins w:id="481" w:author="ATIT DANGAURA THARU" w:date="2024-08-07T11:03:00Z">
        <w:r>
          <w:lastRenderedPageBreak/>
          <w:t>Chapter</w:t>
        </w:r>
      </w:ins>
      <w:ins w:id="482" w:author="ATIT DANGAURA THARU" w:date="2024-08-07T11:04:00Z">
        <w:r>
          <w:t xml:space="preserve"> 1. </w:t>
        </w:r>
        <w:r w:rsidRPr="00C977AA">
          <w:t>INTRODUCTION</w:t>
        </w:r>
      </w:ins>
      <w:bookmarkEnd w:id="480"/>
    </w:p>
    <w:p w:rsidR="003E42DD" w:rsidRDefault="003E42DD">
      <w:pPr>
        <w:pStyle w:val="Heading2"/>
        <w:numPr>
          <w:ilvl w:val="1"/>
          <w:numId w:val="5"/>
        </w:numPr>
        <w:rPr>
          <w:ins w:id="483" w:author="ATIT DANGAURA THARU" w:date="2024-08-07T12:08:00Z"/>
        </w:rPr>
        <w:pPrChange w:id="484" w:author="ATIT DANGAURA THARU" w:date="2024-08-13T14:35:00Z">
          <w:pPr/>
        </w:pPrChange>
      </w:pPr>
      <w:bookmarkStart w:id="485" w:name="_Toc175247382"/>
      <w:ins w:id="486" w:author="ATIT DANGAURA THARU" w:date="2024-08-07T11:06:00Z">
        <w:r>
          <w:t>introduction</w:t>
        </w:r>
      </w:ins>
      <w:ins w:id="487" w:author="ATIT DANGAURA THARU" w:date="2024-08-07T11:07:00Z">
        <w:r>
          <w:t>:</w:t>
        </w:r>
      </w:ins>
      <w:bookmarkEnd w:id="485"/>
    </w:p>
    <w:p w:rsidR="008D40C2" w:rsidRPr="00AA70DF" w:rsidRDefault="008D40C2">
      <w:pPr>
        <w:spacing w:line="360" w:lineRule="auto"/>
        <w:jc w:val="both"/>
        <w:rPr>
          <w:ins w:id="488" w:author="ATIT DANGAURA THARU" w:date="2024-08-14T10:21:00Z"/>
          <w:rFonts w:ascii="Times New Roman" w:hAnsi="Times New Roman" w:cs="Times New Roman"/>
          <w:sz w:val="24"/>
          <w:szCs w:val="24"/>
          <w:rPrChange w:id="489" w:author="ATIT DANGAURA THARU" w:date="2024-08-14T14:34:00Z">
            <w:rPr>
              <w:ins w:id="490" w:author="ATIT DANGAURA THARU" w:date="2024-08-14T10:21:00Z"/>
              <w:rFonts w:cs="Times New Roman"/>
              <w:b/>
              <w:caps/>
              <w:sz w:val="24"/>
              <w:szCs w:val="24"/>
            </w:rPr>
          </w:rPrChange>
        </w:rPr>
        <w:pPrChange w:id="491" w:author="ATIT DANGAURA THARU" w:date="2024-08-14T14:34:00Z">
          <w:pPr/>
        </w:pPrChange>
      </w:pPr>
      <w:ins w:id="492" w:author="ATIT DANGAURA THARU" w:date="2024-08-14T10:21:00Z">
        <w:r w:rsidRPr="00AA70DF">
          <w:rPr>
            <w:rFonts w:ascii="Times New Roman" w:hAnsi="Times New Roman" w:cs="Times New Roman"/>
            <w:sz w:val="24"/>
            <w:szCs w:val="24"/>
            <w:rPrChange w:id="493" w:author="ATIT DANGAURA THARU" w:date="2024-08-14T14:34:00Z">
              <w:rPr/>
            </w:rPrChange>
          </w:rPr>
          <w:t>The Internet has made this world smaller now. The world environment has been competitive</w:t>
        </w:r>
      </w:ins>
      <w:ins w:id="494" w:author="ATIT DANGAURA THARU" w:date="2024-08-14T10:25:00Z">
        <w:r w:rsidRPr="00AA70DF">
          <w:rPr>
            <w:rFonts w:ascii="Times New Roman" w:hAnsi="Times New Roman" w:cs="Times New Roman"/>
            <w:sz w:val="24"/>
            <w:szCs w:val="24"/>
            <w:rPrChange w:id="495" w:author="ATIT DANGAURA THARU" w:date="2024-08-14T14:34:00Z">
              <w:rPr/>
            </w:rPrChange>
          </w:rPr>
          <w:t xml:space="preserve">, so </w:t>
        </w:r>
      </w:ins>
      <w:ins w:id="496" w:author="ATIT DANGAURA THARU" w:date="2024-08-14T10:26:00Z">
        <w:r w:rsidRPr="00AA70DF">
          <w:rPr>
            <w:rFonts w:ascii="Times New Roman" w:hAnsi="Times New Roman" w:cs="Times New Roman"/>
            <w:sz w:val="24"/>
            <w:szCs w:val="24"/>
            <w:rPrChange w:id="497" w:author="ATIT DANGAURA THARU" w:date="2024-08-14T14:34:00Z">
              <w:rPr/>
            </w:rPrChange>
          </w:rPr>
          <w:t xml:space="preserve">an online job portal will be a good platform that connects </w:t>
        </w:r>
      </w:ins>
      <w:ins w:id="498" w:author="ATIT DANGAURA THARU" w:date="2024-08-14T10:27:00Z">
        <w:r w:rsidRPr="00AA70DF">
          <w:rPr>
            <w:rFonts w:ascii="Times New Roman" w:hAnsi="Times New Roman" w:cs="Times New Roman"/>
            <w:sz w:val="24"/>
            <w:szCs w:val="24"/>
            <w:rPrChange w:id="499" w:author="ATIT DANGAURA THARU" w:date="2024-08-14T14:34:00Z">
              <w:rPr/>
            </w:rPrChange>
          </w:rPr>
          <w:t>job seekers with potential employer, allow</w:t>
        </w:r>
      </w:ins>
      <w:ins w:id="500" w:author="ATIT DANGAURA THARU" w:date="2024-08-14T10:28:00Z">
        <w:r w:rsidRPr="00AA70DF">
          <w:rPr>
            <w:rFonts w:ascii="Times New Roman" w:hAnsi="Times New Roman" w:cs="Times New Roman"/>
            <w:sz w:val="24"/>
            <w:szCs w:val="24"/>
            <w:rPrChange w:id="501" w:author="ATIT DANGAURA THARU" w:date="2024-08-14T14:34:00Z">
              <w:rPr/>
            </w:rPrChange>
          </w:rPr>
          <w:t>ing them to search for and apply to job opening.</w:t>
        </w:r>
      </w:ins>
      <w:ins w:id="502" w:author="ATIT DANGAURA THARU" w:date="2024-08-14T10:21:00Z">
        <w:r w:rsidRPr="00AA70DF">
          <w:rPr>
            <w:rFonts w:ascii="Times New Roman" w:hAnsi="Times New Roman" w:cs="Times New Roman"/>
            <w:sz w:val="24"/>
            <w:szCs w:val="24"/>
            <w:rPrChange w:id="503" w:author="ATIT DANGAURA THARU" w:date="2024-08-14T14:34:00Z">
              <w:rPr/>
            </w:rPrChange>
          </w:rPr>
          <w:t xml:space="preserve"> </w:t>
        </w:r>
      </w:ins>
      <w:ins w:id="504" w:author="ATIT DANGAURA THARU" w:date="2024-08-14T10:29:00Z">
        <w:r w:rsidRPr="00AA70DF">
          <w:rPr>
            <w:rFonts w:ascii="Times New Roman" w:hAnsi="Times New Roman" w:cs="Times New Roman"/>
            <w:sz w:val="24"/>
            <w:szCs w:val="24"/>
            <w:rPrChange w:id="505" w:author="ATIT DANGAURA THARU" w:date="2024-08-14T14:34:00Z">
              <w:rPr/>
            </w:rPrChange>
          </w:rPr>
          <w:t>In this case, e</w:t>
        </w:r>
      </w:ins>
      <w:ins w:id="506" w:author="ATIT DANGAURA THARU" w:date="2024-08-14T10:21:00Z">
        <w:r w:rsidRPr="00AA70DF">
          <w:rPr>
            <w:rFonts w:ascii="Times New Roman" w:hAnsi="Times New Roman" w:cs="Times New Roman"/>
            <w:sz w:val="24"/>
            <w:szCs w:val="24"/>
            <w:rPrChange w:id="507" w:author="ATIT DANGAURA THARU" w:date="2024-08-14T14:34:00Z">
              <w:rPr/>
            </w:rPrChange>
          </w:rPr>
          <w:t xml:space="preserve">very person wants to reach their heights with their skills and knowledge. These qualities of people inside themselves have </w:t>
        </w:r>
      </w:ins>
      <w:ins w:id="508" w:author="ATIT DANGAURA THARU" w:date="2024-08-14T10:23:00Z">
        <w:r w:rsidRPr="00AA70DF">
          <w:rPr>
            <w:rFonts w:ascii="Times New Roman" w:hAnsi="Times New Roman" w:cs="Times New Roman"/>
            <w:sz w:val="24"/>
            <w:szCs w:val="24"/>
            <w:rPrChange w:id="509" w:author="ATIT DANGAURA THARU" w:date="2024-08-14T14:34:00Z">
              <w:rPr/>
            </w:rPrChange>
          </w:rPr>
          <w:t>reached</w:t>
        </w:r>
      </w:ins>
      <w:ins w:id="510" w:author="ATIT DANGAURA THARU" w:date="2024-08-14T10:24:00Z">
        <w:r w:rsidRPr="00AA70DF">
          <w:rPr>
            <w:rFonts w:ascii="Times New Roman" w:hAnsi="Times New Roman" w:cs="Times New Roman"/>
            <w:sz w:val="24"/>
            <w:szCs w:val="24"/>
            <w:rPrChange w:id="511" w:author="ATIT DANGAURA THARU" w:date="2024-08-14T14:34:00Z">
              <w:rPr/>
            </w:rPrChange>
          </w:rPr>
          <w:t xml:space="preserve"> to</w:t>
        </w:r>
      </w:ins>
      <w:ins w:id="512" w:author="ATIT DANGAURA THARU" w:date="2024-08-14T10:21:00Z">
        <w:r w:rsidRPr="00AA70DF">
          <w:rPr>
            <w:rFonts w:ascii="Times New Roman" w:hAnsi="Times New Roman" w:cs="Times New Roman"/>
            <w:sz w:val="24"/>
            <w:szCs w:val="24"/>
            <w:rPrChange w:id="513" w:author="ATIT DANGAURA THARU" w:date="2024-08-14T14:34:00Z">
              <w:rPr/>
            </w:rPrChange>
          </w:rPr>
          <w:t xml:space="preserve"> the need for a job from remote</w:t>
        </w:r>
      </w:ins>
      <w:ins w:id="514" w:author="ATIT DANGAURA THARU" w:date="2024-08-14T10:24:00Z">
        <w:r w:rsidRPr="00AA70DF">
          <w:rPr>
            <w:rFonts w:ascii="Times New Roman" w:hAnsi="Times New Roman" w:cs="Times New Roman"/>
            <w:sz w:val="24"/>
            <w:szCs w:val="24"/>
            <w:rPrChange w:id="515" w:author="ATIT DANGAURA THARU" w:date="2024-08-14T14:34:00Z">
              <w:rPr/>
            </w:rPrChange>
          </w:rPr>
          <w:t>.</w:t>
        </w:r>
      </w:ins>
      <w:ins w:id="516" w:author="ATIT DANGAURA THARU" w:date="2024-08-14T10:21:00Z">
        <w:r w:rsidRPr="00AA70DF">
          <w:rPr>
            <w:rFonts w:ascii="Times New Roman" w:hAnsi="Times New Roman" w:cs="Times New Roman"/>
            <w:sz w:val="24"/>
            <w:szCs w:val="24"/>
            <w:rPrChange w:id="517" w:author="ATIT DANGAURA THARU" w:date="2024-08-14T14:34:00Z">
              <w:rPr/>
            </w:rPrChange>
          </w:rPr>
          <w:t xml:space="preserve"> To work online and offline, </w:t>
        </w:r>
      </w:ins>
      <w:ins w:id="518" w:author="ATIT DANGAURA THARU" w:date="2024-08-14T10:24:00Z">
        <w:r w:rsidRPr="00AA70DF">
          <w:rPr>
            <w:rFonts w:ascii="Times New Roman" w:hAnsi="Times New Roman" w:cs="Times New Roman"/>
            <w:sz w:val="24"/>
            <w:szCs w:val="24"/>
            <w:rPrChange w:id="519" w:author="ATIT DANGAURA THARU" w:date="2024-08-14T14:34:00Z">
              <w:rPr/>
            </w:rPrChange>
          </w:rPr>
          <w:t xml:space="preserve">firstly </w:t>
        </w:r>
      </w:ins>
      <w:ins w:id="520" w:author="ATIT DANGAURA THARU" w:date="2024-08-14T10:21:00Z">
        <w:r w:rsidRPr="00AA70DF">
          <w:rPr>
            <w:rFonts w:ascii="Times New Roman" w:hAnsi="Times New Roman" w:cs="Times New Roman"/>
            <w:sz w:val="24"/>
            <w:szCs w:val="24"/>
            <w:rPrChange w:id="521" w:author="ATIT DANGAURA THARU" w:date="2024-08-14T14:34:00Z">
              <w:rPr/>
            </w:rPrChange>
          </w:rPr>
          <w:t>we need to find a work platform. That is, we will actually have to search on the internet for job portals that help us find workplaces such as software developers, civil engineers, mechanical engineers, artists, content writers, etc. All those job postings and searches by the job seeker can be rapidly sent to the intended seeker through the job portal.</w:t>
        </w:r>
      </w:ins>
    </w:p>
    <w:p w:rsidR="003E42DD" w:rsidRDefault="003E42DD">
      <w:pPr>
        <w:pStyle w:val="Heading2"/>
        <w:numPr>
          <w:ilvl w:val="1"/>
          <w:numId w:val="5"/>
        </w:numPr>
        <w:rPr>
          <w:ins w:id="522" w:author="ATIT DANGAURA THARU" w:date="2024-08-11T22:50:00Z"/>
        </w:rPr>
        <w:pPrChange w:id="523" w:author="ATIT DANGAURA THARU" w:date="2024-08-14T10:21:00Z">
          <w:pPr/>
        </w:pPrChange>
      </w:pPr>
      <w:bookmarkStart w:id="524" w:name="_Toc175247383"/>
      <w:ins w:id="525" w:author="ATIT DANGAURA THARU" w:date="2024-08-07T11:08:00Z">
        <w:r>
          <w:t>Problem Statement:</w:t>
        </w:r>
      </w:ins>
      <w:bookmarkEnd w:id="524"/>
    </w:p>
    <w:p w:rsidR="00960E52" w:rsidRPr="00960E52" w:rsidRDefault="00960E52">
      <w:pPr>
        <w:spacing w:line="360" w:lineRule="auto"/>
        <w:jc w:val="both"/>
        <w:rPr>
          <w:ins w:id="526" w:author="ATIT DANGAURA THARU" w:date="2024-08-10T17:38:00Z"/>
          <w:rFonts w:ascii="Times New Roman" w:hAnsi="Times New Roman" w:cs="Times New Roman"/>
          <w:sz w:val="24"/>
          <w:szCs w:val="24"/>
          <w:rPrChange w:id="527" w:author="ATIT DANGAURA THARU" w:date="2024-08-11T22:54:00Z">
            <w:rPr>
              <w:ins w:id="528" w:author="ATIT DANGAURA THARU" w:date="2024-08-10T17:38:00Z"/>
            </w:rPr>
          </w:rPrChange>
        </w:rPr>
        <w:pPrChange w:id="529" w:author="ATIT DANGAURA THARU" w:date="2024-08-13T14:35:00Z">
          <w:pPr/>
        </w:pPrChange>
      </w:pPr>
      <w:ins w:id="530" w:author="ATIT DANGAURA THARU" w:date="2024-08-11T22:50:00Z">
        <w:r w:rsidRPr="00960E52">
          <w:rPr>
            <w:rFonts w:ascii="Times New Roman" w:hAnsi="Times New Roman" w:cs="Times New Roman"/>
            <w:sz w:val="24"/>
            <w:szCs w:val="24"/>
            <w:rPrChange w:id="531" w:author="ATIT DANGAURA THARU" w:date="2024-08-11T22:54:00Z">
              <w:rPr/>
            </w:rPrChange>
          </w:rPr>
          <w:t xml:space="preserve">A job portal on the earlier time would </w:t>
        </w:r>
      </w:ins>
      <w:ins w:id="532" w:author="ATIT DANGAURA THARU" w:date="2024-08-11T22:51:00Z">
        <w:r w:rsidRPr="00960E52">
          <w:rPr>
            <w:rFonts w:ascii="Times New Roman" w:hAnsi="Times New Roman" w:cs="Times New Roman"/>
            <w:sz w:val="24"/>
            <w:szCs w:val="24"/>
            <w:rPrChange w:id="533" w:author="ATIT DANGAURA THARU" w:date="2024-08-11T22:54:00Z">
              <w:rPr/>
            </w:rPrChange>
          </w:rPr>
          <w:t>be challenging to the employee</w:t>
        </w:r>
      </w:ins>
      <w:ins w:id="534" w:author="ATIT DANGAURA THARU" w:date="2024-08-11T22:52:00Z">
        <w:r w:rsidRPr="00960E52">
          <w:rPr>
            <w:rFonts w:ascii="Times New Roman" w:hAnsi="Times New Roman" w:cs="Times New Roman"/>
            <w:sz w:val="24"/>
            <w:szCs w:val="24"/>
            <w:rPrChange w:id="535" w:author="ATIT DANGAURA THARU" w:date="2024-08-11T22:54:00Z">
              <w:rPr/>
            </w:rPrChange>
          </w:rPr>
          <w:t>s</w:t>
        </w:r>
      </w:ins>
      <w:ins w:id="536" w:author="ATIT DANGAURA THARU" w:date="2024-08-11T22:51:00Z">
        <w:r w:rsidRPr="00960E52">
          <w:rPr>
            <w:rFonts w:ascii="Times New Roman" w:hAnsi="Times New Roman" w:cs="Times New Roman"/>
            <w:sz w:val="24"/>
            <w:szCs w:val="24"/>
            <w:rPrChange w:id="537" w:author="ATIT DANGAURA THARU" w:date="2024-08-11T22:54:00Z">
              <w:rPr/>
            </w:rPrChange>
          </w:rPr>
          <w:t xml:space="preserve"> and e</w:t>
        </w:r>
      </w:ins>
      <w:ins w:id="538" w:author="ATIT DANGAURA THARU" w:date="2024-08-11T22:52:00Z">
        <w:r w:rsidRPr="00960E52">
          <w:rPr>
            <w:rFonts w:ascii="Times New Roman" w:hAnsi="Times New Roman" w:cs="Times New Roman"/>
            <w:sz w:val="24"/>
            <w:szCs w:val="24"/>
            <w:rPrChange w:id="539" w:author="ATIT DANGAURA THARU" w:date="2024-08-11T22:54:00Z">
              <w:rPr/>
            </w:rPrChange>
          </w:rPr>
          <w:t>mployers those are given below:</w:t>
        </w:r>
      </w:ins>
    </w:p>
    <w:p w:rsidR="00066E2C" w:rsidRPr="00960E52" w:rsidRDefault="00960E52">
      <w:pPr>
        <w:pStyle w:val="ListParagraph"/>
        <w:numPr>
          <w:ilvl w:val="0"/>
          <w:numId w:val="10"/>
        </w:numPr>
        <w:spacing w:line="360" w:lineRule="auto"/>
        <w:jc w:val="both"/>
        <w:rPr>
          <w:ins w:id="540" w:author="ATIT DANGAURA THARU" w:date="2024-08-11T22:47:00Z"/>
          <w:rFonts w:ascii="Times New Roman" w:hAnsi="Times New Roman" w:cs="Times New Roman"/>
          <w:sz w:val="24"/>
          <w:szCs w:val="24"/>
        </w:rPr>
        <w:pPrChange w:id="541" w:author="ATIT DANGAURA THARU" w:date="2024-08-13T14:35:00Z">
          <w:pPr/>
        </w:pPrChange>
      </w:pPr>
      <w:ins w:id="542" w:author="ATIT DANGAURA THARU" w:date="2024-08-11T22:46:00Z">
        <w:r w:rsidRPr="00960E52">
          <w:rPr>
            <w:rFonts w:ascii="Times New Roman" w:hAnsi="Times New Roman" w:cs="Times New Roman"/>
            <w:sz w:val="24"/>
            <w:szCs w:val="24"/>
            <w:rPrChange w:id="543" w:author="ATIT DANGAURA THARU" w:date="2024-08-11T22:49:00Z">
              <w:rPr/>
            </w:rPrChange>
          </w:rPr>
          <w:t>Users may struggle to find relevant jobs or candidates due to inadequate search and filter options</w:t>
        </w:r>
      </w:ins>
    </w:p>
    <w:p w:rsidR="00960E52" w:rsidRPr="00960E52" w:rsidRDefault="00960E52">
      <w:pPr>
        <w:pStyle w:val="ListParagraph"/>
        <w:numPr>
          <w:ilvl w:val="0"/>
          <w:numId w:val="10"/>
        </w:numPr>
        <w:spacing w:line="360" w:lineRule="auto"/>
        <w:jc w:val="both"/>
        <w:rPr>
          <w:ins w:id="544" w:author="ATIT DANGAURA THARU" w:date="2024-08-11T22:48:00Z"/>
          <w:rFonts w:ascii="Times New Roman" w:hAnsi="Times New Roman" w:cs="Times New Roman"/>
          <w:sz w:val="24"/>
          <w:szCs w:val="24"/>
          <w:rPrChange w:id="545" w:author="ATIT DANGAURA THARU" w:date="2024-08-11T22:49:00Z">
            <w:rPr>
              <w:ins w:id="546" w:author="ATIT DANGAURA THARU" w:date="2024-08-11T22:48:00Z"/>
            </w:rPr>
          </w:rPrChange>
        </w:rPr>
        <w:pPrChange w:id="547" w:author="ATIT DANGAURA THARU" w:date="2024-08-13T14:35:00Z">
          <w:pPr/>
        </w:pPrChange>
      </w:pPr>
      <w:ins w:id="548" w:author="ATIT DANGAURA THARU" w:date="2024-08-11T22:47:00Z">
        <w:r w:rsidRPr="00960E52">
          <w:rPr>
            <w:rFonts w:ascii="Times New Roman" w:hAnsi="Times New Roman" w:cs="Times New Roman"/>
            <w:sz w:val="24"/>
            <w:szCs w:val="24"/>
            <w:rPrChange w:id="549" w:author="ATIT DANGAURA THARU" w:date="2024-08-11T22:49:00Z">
              <w:rPr/>
            </w:rPrChange>
          </w:rPr>
          <w:t>The portal might not work well on mobile devices, leading to a poor experience for users accessing it via smartphones or tablets.</w:t>
        </w:r>
      </w:ins>
    </w:p>
    <w:p w:rsidR="00960E52" w:rsidRPr="00960E52" w:rsidRDefault="00960E52">
      <w:pPr>
        <w:pStyle w:val="ListParagraph"/>
        <w:numPr>
          <w:ilvl w:val="0"/>
          <w:numId w:val="10"/>
        </w:numPr>
        <w:spacing w:line="360" w:lineRule="auto"/>
        <w:jc w:val="both"/>
        <w:rPr>
          <w:ins w:id="550" w:author="ATIT DANGAURA THARU" w:date="2024-08-11T22:49:00Z"/>
          <w:rFonts w:ascii="Times New Roman" w:hAnsi="Times New Roman" w:cs="Times New Roman"/>
          <w:sz w:val="24"/>
          <w:szCs w:val="24"/>
          <w:rPrChange w:id="551" w:author="ATIT DANGAURA THARU" w:date="2024-08-11T22:49:00Z">
            <w:rPr>
              <w:ins w:id="552" w:author="ATIT DANGAURA THARU" w:date="2024-08-11T22:49:00Z"/>
            </w:rPr>
          </w:rPrChange>
        </w:rPr>
        <w:pPrChange w:id="553" w:author="ATIT DANGAURA THARU" w:date="2024-08-13T14:35:00Z">
          <w:pPr/>
        </w:pPrChange>
      </w:pPr>
      <w:ins w:id="554" w:author="ATIT DANGAURA THARU" w:date="2024-08-11T22:48:00Z">
        <w:r w:rsidRPr="00960E52">
          <w:rPr>
            <w:rFonts w:ascii="Times New Roman" w:hAnsi="Times New Roman" w:cs="Times New Roman"/>
            <w:sz w:val="24"/>
            <w:szCs w:val="24"/>
            <w:rPrChange w:id="555" w:author="ATIT DANGAURA THARU" w:date="2024-08-11T22:49:00Z">
              <w:rPr/>
            </w:rPrChange>
          </w:rPr>
          <w:t>Users might find it difficult to locate jobs or candidates that match their preferences.</w:t>
        </w:r>
      </w:ins>
    </w:p>
    <w:p w:rsidR="00960E52" w:rsidRPr="00960E52" w:rsidRDefault="00960E52">
      <w:pPr>
        <w:pStyle w:val="ListParagraph"/>
        <w:numPr>
          <w:ilvl w:val="0"/>
          <w:numId w:val="10"/>
        </w:numPr>
        <w:spacing w:line="360" w:lineRule="auto"/>
        <w:jc w:val="both"/>
        <w:rPr>
          <w:ins w:id="556" w:author="ATIT DANGAURA THARU" w:date="2024-08-07T11:09:00Z"/>
          <w:rFonts w:ascii="Times New Roman" w:hAnsi="Times New Roman" w:cs="Times New Roman"/>
          <w:sz w:val="24"/>
          <w:szCs w:val="24"/>
          <w:rPrChange w:id="557" w:author="ATIT DANGAURA THARU" w:date="2024-08-11T22:49:00Z">
            <w:rPr>
              <w:ins w:id="558" w:author="ATIT DANGAURA THARU" w:date="2024-08-07T11:09:00Z"/>
            </w:rPr>
          </w:rPrChange>
        </w:rPr>
        <w:pPrChange w:id="559" w:author="ATIT DANGAURA THARU" w:date="2024-08-13T14:35:00Z">
          <w:pPr/>
        </w:pPrChange>
      </w:pPr>
      <w:ins w:id="560" w:author="ATIT DANGAURA THARU" w:date="2024-08-11T22:49:00Z">
        <w:r w:rsidRPr="00960E52">
          <w:rPr>
            <w:rFonts w:ascii="Times New Roman" w:hAnsi="Times New Roman" w:cs="Times New Roman"/>
            <w:sz w:val="24"/>
            <w:szCs w:val="24"/>
            <w:rPrChange w:id="561" w:author="ATIT DANGAURA THARU" w:date="2024-08-11T22:49:00Z">
              <w:rPr/>
            </w:rPrChange>
          </w:rPr>
          <w:t>A non-intuitive or slow user interface can frustrate users, leading to a decline in user engagement.</w:t>
        </w:r>
      </w:ins>
    </w:p>
    <w:p w:rsidR="003E42DD" w:rsidRDefault="003E42DD">
      <w:pPr>
        <w:pStyle w:val="Heading2"/>
        <w:numPr>
          <w:ilvl w:val="1"/>
          <w:numId w:val="5"/>
        </w:numPr>
        <w:rPr>
          <w:ins w:id="562" w:author="ATIT DANGAURA THARU" w:date="2024-08-11T22:53:00Z"/>
        </w:rPr>
        <w:pPrChange w:id="563" w:author="ATIT DANGAURA THARU" w:date="2024-08-13T14:35:00Z">
          <w:pPr/>
        </w:pPrChange>
      </w:pPr>
      <w:bookmarkStart w:id="564" w:name="_Toc175247384"/>
      <w:ins w:id="565" w:author="ATIT DANGAURA THARU" w:date="2024-08-07T11:09:00Z">
        <w:r>
          <w:t>objectives:</w:t>
        </w:r>
      </w:ins>
      <w:bookmarkEnd w:id="564"/>
    </w:p>
    <w:p w:rsidR="00960E52" w:rsidRPr="00960E52" w:rsidRDefault="00960E52">
      <w:pPr>
        <w:spacing w:line="360" w:lineRule="auto"/>
        <w:jc w:val="both"/>
        <w:rPr>
          <w:ins w:id="566" w:author="ATIT DANGAURA THARU" w:date="2024-08-11T22:25:00Z"/>
          <w:rFonts w:ascii="Times New Roman" w:hAnsi="Times New Roman" w:cs="Times New Roman"/>
          <w:sz w:val="24"/>
          <w:szCs w:val="24"/>
          <w:rPrChange w:id="567" w:author="ATIT DANGAURA THARU" w:date="2024-08-11T22:54:00Z">
            <w:rPr>
              <w:ins w:id="568" w:author="ATIT DANGAURA THARU" w:date="2024-08-11T22:25:00Z"/>
            </w:rPr>
          </w:rPrChange>
        </w:rPr>
        <w:pPrChange w:id="569" w:author="ATIT DANGAURA THARU" w:date="2024-08-13T14:35:00Z">
          <w:pPr/>
        </w:pPrChange>
      </w:pPr>
      <w:ins w:id="570" w:author="ATIT DANGAURA THARU" w:date="2024-08-11T22:53:00Z">
        <w:r w:rsidRPr="00960E52">
          <w:rPr>
            <w:rFonts w:ascii="Times New Roman" w:hAnsi="Times New Roman" w:cs="Times New Roman"/>
            <w:sz w:val="24"/>
            <w:szCs w:val="24"/>
            <w:rPrChange w:id="571" w:author="ATIT DANGAURA THARU" w:date="2024-08-11T22:54:00Z">
              <w:rPr/>
            </w:rPrChange>
          </w:rPr>
          <w:t>The main objectives of the pr</w:t>
        </w:r>
      </w:ins>
      <w:ins w:id="572" w:author="ATIT DANGAURA THARU" w:date="2024-08-11T22:54:00Z">
        <w:r w:rsidRPr="00960E52">
          <w:rPr>
            <w:rFonts w:ascii="Times New Roman" w:hAnsi="Times New Roman" w:cs="Times New Roman"/>
            <w:sz w:val="24"/>
            <w:szCs w:val="24"/>
            <w:rPrChange w:id="573" w:author="ATIT DANGAURA THARU" w:date="2024-08-11T22:54:00Z">
              <w:rPr/>
            </w:rPrChange>
          </w:rPr>
          <w:t>oposed project are as follows:</w:t>
        </w:r>
      </w:ins>
    </w:p>
    <w:p w:rsidR="00960E52" w:rsidRPr="00960E52" w:rsidRDefault="00960E52">
      <w:pPr>
        <w:pStyle w:val="ListParagraph"/>
        <w:numPr>
          <w:ilvl w:val="0"/>
          <w:numId w:val="9"/>
        </w:numPr>
        <w:spacing w:line="360" w:lineRule="auto"/>
        <w:jc w:val="both"/>
        <w:rPr>
          <w:ins w:id="574" w:author="ATIT DANGAURA THARU" w:date="2024-08-11T22:32:00Z"/>
          <w:rFonts w:ascii="Times New Roman" w:hAnsi="Times New Roman" w:cs="Times New Roman"/>
          <w:sz w:val="24"/>
          <w:szCs w:val="24"/>
          <w:rPrChange w:id="575" w:author="ATIT DANGAURA THARU" w:date="2024-08-11T22:55:00Z">
            <w:rPr>
              <w:ins w:id="576" w:author="ATIT DANGAURA THARU" w:date="2024-08-11T22:32:00Z"/>
            </w:rPr>
          </w:rPrChange>
        </w:rPr>
        <w:pPrChange w:id="577" w:author="ATIT DANGAURA THARU" w:date="2024-08-13T14:35:00Z">
          <w:pPr/>
        </w:pPrChange>
      </w:pPr>
      <w:ins w:id="578" w:author="ATIT DANGAURA THARU" w:date="2024-08-11T22:32:00Z">
        <w:r w:rsidRPr="00960E52">
          <w:rPr>
            <w:rFonts w:ascii="Times New Roman" w:hAnsi="Times New Roman" w:cs="Times New Roman"/>
            <w:sz w:val="24"/>
            <w:szCs w:val="24"/>
            <w:rPrChange w:id="579" w:author="ATIT DANGAURA THARU" w:date="2024-08-11T22:55:00Z">
              <w:rPr/>
            </w:rPrChange>
          </w:rPr>
          <w:t>To provide a platform to the job seekers which will help them to get job as per their skills and r</w:t>
        </w:r>
      </w:ins>
      <w:ins w:id="580" w:author="ATIT DANGAURA THARU" w:date="2024-08-11T22:33:00Z">
        <w:r w:rsidRPr="00960E52">
          <w:rPr>
            <w:rFonts w:ascii="Times New Roman" w:hAnsi="Times New Roman" w:cs="Times New Roman"/>
            <w:sz w:val="24"/>
            <w:szCs w:val="24"/>
            <w:rPrChange w:id="581" w:author="ATIT DANGAURA THARU" w:date="2024-08-11T22:55:00Z">
              <w:rPr/>
            </w:rPrChange>
          </w:rPr>
          <w:t>e</w:t>
        </w:r>
      </w:ins>
      <w:ins w:id="582" w:author="ATIT DANGAURA THARU" w:date="2024-08-11T22:32:00Z">
        <w:r w:rsidRPr="00960E52">
          <w:rPr>
            <w:rFonts w:ascii="Times New Roman" w:hAnsi="Times New Roman" w:cs="Times New Roman"/>
            <w:sz w:val="24"/>
            <w:szCs w:val="24"/>
            <w:rPrChange w:id="583" w:author="ATIT DANGAURA THARU" w:date="2024-08-11T22:55:00Z">
              <w:rPr/>
            </w:rPrChange>
          </w:rPr>
          <w:t>quirements</w:t>
        </w:r>
      </w:ins>
      <w:ins w:id="584" w:author="ATIT DANGAURA THARU" w:date="2024-08-17T21:58:00Z">
        <w:r w:rsidR="00D75992">
          <w:rPr>
            <w:rFonts w:ascii="Times New Roman" w:hAnsi="Times New Roman" w:cs="Times New Roman"/>
            <w:sz w:val="24"/>
            <w:szCs w:val="24"/>
          </w:rPr>
          <w:t xml:space="preserve"> that would </w:t>
        </w:r>
      </w:ins>
      <w:ins w:id="585" w:author="ATIT DANGAURA THARU" w:date="2024-08-17T21:59:00Z">
        <w:r w:rsidR="00D75992">
          <w:rPr>
            <w:rFonts w:ascii="Times New Roman" w:hAnsi="Times New Roman" w:cs="Times New Roman"/>
            <w:sz w:val="24"/>
            <w:szCs w:val="24"/>
          </w:rPr>
          <w:t>be a better way to the recruiters to hire employees</w:t>
        </w:r>
      </w:ins>
      <w:ins w:id="586" w:author="ATIT DANGAURA THARU" w:date="2024-08-11T22:32:00Z">
        <w:r w:rsidRPr="00960E52">
          <w:rPr>
            <w:rFonts w:ascii="Times New Roman" w:hAnsi="Times New Roman" w:cs="Times New Roman"/>
            <w:sz w:val="24"/>
            <w:szCs w:val="24"/>
            <w:rPrChange w:id="587" w:author="ATIT DANGAURA THARU" w:date="2024-08-11T22:55:00Z">
              <w:rPr/>
            </w:rPrChange>
          </w:rPr>
          <w:t>.</w:t>
        </w:r>
      </w:ins>
    </w:p>
    <w:p w:rsidR="00960E52" w:rsidRPr="00960E52" w:rsidRDefault="00960E52">
      <w:pPr>
        <w:pStyle w:val="ListParagraph"/>
        <w:numPr>
          <w:ilvl w:val="0"/>
          <w:numId w:val="9"/>
        </w:numPr>
        <w:spacing w:line="360" w:lineRule="auto"/>
        <w:jc w:val="both"/>
        <w:rPr>
          <w:ins w:id="588" w:author="ATIT DANGAURA THARU" w:date="2024-08-11T22:35:00Z"/>
          <w:rFonts w:ascii="Times New Roman" w:hAnsi="Times New Roman" w:cs="Times New Roman"/>
          <w:sz w:val="24"/>
          <w:szCs w:val="24"/>
          <w:rPrChange w:id="589" w:author="ATIT DANGAURA THARU" w:date="2024-08-11T22:55:00Z">
            <w:rPr>
              <w:ins w:id="590" w:author="ATIT DANGAURA THARU" w:date="2024-08-11T22:35:00Z"/>
            </w:rPr>
          </w:rPrChange>
        </w:rPr>
        <w:pPrChange w:id="591" w:author="ATIT DANGAURA THARU" w:date="2024-08-13T14:35:00Z">
          <w:pPr/>
        </w:pPrChange>
      </w:pPr>
      <w:ins w:id="592" w:author="ATIT DANGAURA THARU" w:date="2024-08-11T22:34:00Z">
        <w:r w:rsidRPr="00960E52">
          <w:rPr>
            <w:rFonts w:ascii="Times New Roman" w:hAnsi="Times New Roman" w:cs="Times New Roman"/>
            <w:sz w:val="24"/>
            <w:szCs w:val="24"/>
            <w:rPrChange w:id="593" w:author="ATIT DANGAURA THARU" w:date="2024-08-11T22:55:00Z">
              <w:rPr/>
            </w:rPrChange>
          </w:rPr>
          <w:t>To identify the needs of the recruiter and job seekers with the help of numerous filters</w:t>
        </w:r>
      </w:ins>
      <w:ins w:id="594" w:author="ATIT DANGAURA THARU" w:date="2024-08-17T21:56:00Z">
        <w:r w:rsidR="00D75992">
          <w:rPr>
            <w:rFonts w:ascii="Times New Roman" w:hAnsi="Times New Roman" w:cs="Times New Roman"/>
            <w:sz w:val="24"/>
            <w:szCs w:val="24"/>
          </w:rPr>
          <w:t xml:space="preserve"> and manage their profile as well as keep a track of all the j</w:t>
        </w:r>
      </w:ins>
      <w:ins w:id="595" w:author="ATIT DANGAURA THARU" w:date="2024-08-17T21:57:00Z">
        <w:r w:rsidR="00D75992">
          <w:rPr>
            <w:rFonts w:ascii="Times New Roman" w:hAnsi="Times New Roman" w:cs="Times New Roman"/>
            <w:sz w:val="24"/>
            <w:szCs w:val="24"/>
          </w:rPr>
          <w:t>ob who are applying to their companies.</w:t>
        </w:r>
      </w:ins>
    </w:p>
    <w:p w:rsidR="00AA63F5" w:rsidRDefault="004051B4">
      <w:pPr>
        <w:pStyle w:val="Heading1"/>
        <w:rPr>
          <w:ins w:id="596" w:author="ATIT DANGAURA THARU" w:date="2024-08-13T06:52:00Z"/>
        </w:rPr>
        <w:pPrChange w:id="597" w:author="ATIT DANGAURA THARU" w:date="2024-08-14T18:47:00Z">
          <w:pPr/>
        </w:pPrChange>
      </w:pPr>
      <w:bookmarkStart w:id="598" w:name="_Toc175247385"/>
      <w:ins w:id="599" w:author="ATIT DANGAURA THARU" w:date="2024-08-13T06:52:00Z">
        <w:r>
          <w:lastRenderedPageBreak/>
          <w:t>Chapter 2</w:t>
        </w:r>
      </w:ins>
      <w:ins w:id="600" w:author="ATIT DANGAURA THARU" w:date="2024-08-13T14:35:00Z">
        <w:r w:rsidR="009A389A">
          <w:t>:</w:t>
        </w:r>
        <w:r w:rsidR="009A389A" w:rsidRPr="00AA63F5">
          <w:t xml:space="preserve"> </w:t>
        </w:r>
        <w:r w:rsidR="009A389A" w:rsidRPr="00C977AA">
          <w:t>LITERATURE</w:t>
        </w:r>
      </w:ins>
      <w:ins w:id="601" w:author="ATIT DANGAURA THARU" w:date="2024-08-13T06:52:00Z">
        <w:r w:rsidR="00AA63F5" w:rsidRPr="00AA63F5">
          <w:t xml:space="preserve"> REVIEW</w:t>
        </w:r>
        <w:bookmarkEnd w:id="598"/>
      </w:ins>
    </w:p>
    <w:p w:rsidR="00AA63F5" w:rsidRDefault="00B112D5">
      <w:pPr>
        <w:spacing w:line="360" w:lineRule="auto"/>
        <w:jc w:val="both"/>
        <w:rPr>
          <w:ins w:id="602" w:author="ATIT DANGAURA THARU" w:date="2024-08-14T10:52:00Z"/>
          <w:rFonts w:ascii="Times New Roman" w:hAnsi="Times New Roman" w:cs="Times New Roman"/>
          <w:sz w:val="24"/>
          <w:szCs w:val="24"/>
        </w:rPr>
        <w:pPrChange w:id="603" w:author="ATIT DANGAURA THARU" w:date="2024-08-14T14:08:00Z">
          <w:pPr/>
        </w:pPrChange>
      </w:pPr>
      <w:ins w:id="604" w:author="ATIT DANGAURA THARU" w:date="2024-08-14T14:06:00Z">
        <w:r w:rsidRPr="00B112D5">
          <w:rPr>
            <w:rFonts w:ascii="Times New Roman" w:hAnsi="Times New Roman" w:cs="Times New Roman"/>
            <w:sz w:val="24"/>
            <w:szCs w:val="24"/>
          </w:rPr>
          <w:t>The</w:t>
        </w:r>
        <w:r w:rsidR="002D6D09">
          <w:rPr>
            <w:rFonts w:ascii="Times New Roman" w:hAnsi="Times New Roman" w:cs="Times New Roman"/>
            <w:sz w:val="24"/>
            <w:szCs w:val="24"/>
          </w:rPr>
          <w:t xml:space="preserve"> paper</w:t>
        </w:r>
        <w:r w:rsidRPr="00B112D5">
          <w:rPr>
            <w:rFonts w:ascii="Times New Roman" w:hAnsi="Times New Roman" w:cs="Times New Roman"/>
            <w:sz w:val="24"/>
            <w:szCs w:val="24"/>
          </w:rPr>
          <w:t xml:space="preserve"> provides a comprehensive investigation into the evolution and impact of online job portals on the employment landscape.</w:t>
        </w:r>
        <w:r>
          <w:rPr>
            <w:rFonts w:ascii="Times New Roman" w:hAnsi="Times New Roman" w:cs="Times New Roman"/>
            <w:sz w:val="24"/>
            <w:szCs w:val="24"/>
          </w:rPr>
          <w:t xml:space="preserve"> </w:t>
        </w:r>
      </w:ins>
      <w:ins w:id="605" w:author="ATIT DANGAURA THARU" w:date="2024-08-14T10:45:00Z">
        <w:r w:rsidR="00DE4DAE">
          <w:rPr>
            <w:rFonts w:ascii="Times New Roman" w:hAnsi="Times New Roman" w:cs="Times New Roman"/>
            <w:sz w:val="24"/>
            <w:szCs w:val="24"/>
          </w:rPr>
          <w:t>The project is used agile methodolog</w:t>
        </w:r>
      </w:ins>
      <w:ins w:id="606" w:author="ATIT DANGAURA THARU" w:date="2024-08-14T10:46:00Z">
        <w:r w:rsidR="00DE4DAE">
          <w:rPr>
            <w:rFonts w:ascii="Times New Roman" w:hAnsi="Times New Roman" w:cs="Times New Roman"/>
            <w:sz w:val="24"/>
            <w:szCs w:val="24"/>
          </w:rPr>
          <w:t xml:space="preserve">y which is best for </w:t>
        </w:r>
      </w:ins>
      <w:ins w:id="607" w:author="ATIT DANGAURA THARU" w:date="2024-08-14T10:47:00Z">
        <w:r w:rsidR="00DE4DAE">
          <w:rPr>
            <w:rFonts w:ascii="Times New Roman" w:hAnsi="Times New Roman" w:cs="Times New Roman"/>
            <w:sz w:val="24"/>
            <w:szCs w:val="24"/>
          </w:rPr>
          <w:t>dev</w:t>
        </w:r>
      </w:ins>
      <w:ins w:id="608" w:author="ATIT DANGAURA THARU" w:date="2024-08-14T10:48:00Z">
        <w:r w:rsidR="00DE4DAE">
          <w:rPr>
            <w:rFonts w:ascii="Times New Roman" w:hAnsi="Times New Roman" w:cs="Times New Roman"/>
            <w:sz w:val="24"/>
            <w:szCs w:val="24"/>
          </w:rPr>
          <w:t>eloping iterative and flexibility in responding to change.</w:t>
        </w:r>
      </w:ins>
      <w:ins w:id="609" w:author="ATIT DANGAURA THARU" w:date="2024-08-14T14:07:00Z">
        <w:r w:rsidRPr="00B112D5">
          <w:t xml:space="preserve"> </w:t>
        </w:r>
        <w:r w:rsidRPr="00B112D5">
          <w:rPr>
            <w:rFonts w:ascii="Times New Roman" w:hAnsi="Times New Roman" w:cs="Times New Roman"/>
            <w:sz w:val="24"/>
            <w:szCs w:val="24"/>
          </w:rPr>
          <w:t>The paper discusses the historical development of online job portals, highlighting how they have transformed traditional recruitment methods. This evolution is crucial for understanding the current state of job searching and hiring processes in the digital age</w:t>
        </w:r>
      </w:ins>
      <w:customXmlInsRangeStart w:id="610" w:author="ATIT DANGAURA THARU" w:date="2024-08-14T14:08:00Z"/>
      <w:sdt>
        <w:sdtPr>
          <w:rPr>
            <w:rFonts w:ascii="Times New Roman" w:hAnsi="Times New Roman" w:cs="Times New Roman"/>
            <w:sz w:val="24"/>
            <w:szCs w:val="24"/>
          </w:rPr>
          <w:id w:val="2071768938"/>
          <w:citation/>
        </w:sdtPr>
        <w:sdtContent>
          <w:customXmlInsRangeEnd w:id="610"/>
          <w:ins w:id="611" w:author="ATIT DANGAURA THARU" w:date="2024-08-14T14:08:00Z">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Nup24 \l 1033 </w:instrText>
            </w:r>
          </w:ins>
          <w:r>
            <w:rPr>
              <w:rFonts w:ascii="Times New Roman" w:hAnsi="Times New Roman" w:cs="Times New Roman"/>
              <w:sz w:val="24"/>
              <w:szCs w:val="24"/>
            </w:rPr>
            <w:fldChar w:fldCharType="separate"/>
          </w:r>
          <w:r w:rsidR="00CE1BE2">
            <w:rPr>
              <w:rFonts w:ascii="Times New Roman" w:hAnsi="Times New Roman" w:cs="Times New Roman"/>
              <w:noProof/>
              <w:sz w:val="24"/>
              <w:szCs w:val="24"/>
            </w:rPr>
            <w:t xml:space="preserve"> </w:t>
          </w:r>
          <w:r w:rsidR="00CE1BE2" w:rsidRPr="00CE1BE2">
            <w:rPr>
              <w:rFonts w:ascii="Times New Roman" w:hAnsi="Times New Roman" w:cs="Times New Roman"/>
              <w:noProof/>
              <w:sz w:val="24"/>
              <w:szCs w:val="24"/>
            </w:rPr>
            <w:t>[1]</w:t>
          </w:r>
          <w:ins w:id="612" w:author="ATIT DANGAURA THARU" w:date="2024-08-14T14:08:00Z">
            <w:r>
              <w:rPr>
                <w:rFonts w:ascii="Times New Roman" w:hAnsi="Times New Roman" w:cs="Times New Roman"/>
                <w:sz w:val="24"/>
                <w:szCs w:val="24"/>
              </w:rPr>
              <w:fldChar w:fldCharType="end"/>
            </w:r>
          </w:ins>
          <w:customXmlInsRangeStart w:id="613" w:author="ATIT DANGAURA THARU" w:date="2024-08-14T14:08:00Z"/>
        </w:sdtContent>
      </w:sdt>
      <w:customXmlInsRangeEnd w:id="613"/>
      <w:ins w:id="614" w:author="ATIT DANGAURA THARU" w:date="2024-08-14T14:07:00Z">
        <w:r>
          <w:rPr>
            <w:rFonts w:ascii="Times New Roman" w:hAnsi="Times New Roman" w:cs="Times New Roman"/>
            <w:sz w:val="24"/>
            <w:szCs w:val="24"/>
          </w:rPr>
          <w:t>.</w:t>
        </w:r>
      </w:ins>
    </w:p>
    <w:p w:rsidR="00DE4DAE" w:rsidRDefault="00202F3C">
      <w:pPr>
        <w:spacing w:line="360" w:lineRule="auto"/>
        <w:jc w:val="both"/>
        <w:rPr>
          <w:ins w:id="615" w:author="ATIT DANGAURA THARU" w:date="2024-08-14T13:40:00Z"/>
          <w:rFonts w:ascii="Times New Roman" w:hAnsi="Times New Roman" w:cs="Times New Roman"/>
          <w:sz w:val="24"/>
          <w:szCs w:val="24"/>
        </w:rPr>
        <w:pPrChange w:id="616" w:author="ATIT DANGAURA THARU" w:date="2024-08-14T14:08:00Z">
          <w:pPr/>
        </w:pPrChange>
      </w:pPr>
      <w:ins w:id="617" w:author="ATIT DANGAURA THARU" w:date="2024-08-14T10:52:00Z">
        <w:r>
          <w:rPr>
            <w:rFonts w:ascii="Times New Roman" w:hAnsi="Times New Roman" w:cs="Times New Roman"/>
            <w:sz w:val="24"/>
            <w:szCs w:val="24"/>
          </w:rPr>
          <w:t xml:space="preserve">The </w:t>
        </w:r>
      </w:ins>
      <w:ins w:id="618" w:author="ATIT DANGAURA THARU" w:date="2024-08-15T08:44:00Z">
        <w:r w:rsidR="002D6D09">
          <w:rPr>
            <w:rFonts w:ascii="Times New Roman" w:hAnsi="Times New Roman" w:cs="Times New Roman"/>
            <w:sz w:val="24"/>
            <w:szCs w:val="24"/>
          </w:rPr>
          <w:t>paper</w:t>
        </w:r>
      </w:ins>
      <w:ins w:id="619" w:author="ATIT DANGAURA THARU" w:date="2024-08-14T10:52:00Z">
        <w:r w:rsidR="00DE4DAE" w:rsidRPr="00DE4DAE">
          <w:rPr>
            <w:rFonts w:ascii="Times New Roman" w:hAnsi="Times New Roman" w:cs="Times New Roman"/>
            <w:sz w:val="24"/>
            <w:szCs w:val="24"/>
          </w:rPr>
          <w:t xml:space="preserve"> project is a student initiative aimed at creating a comprehensive online platform for job seekers and employers.</w:t>
        </w:r>
        <w:r w:rsidR="00DE4DAE" w:rsidRPr="00DE4DAE">
          <w:t xml:space="preserve"> </w:t>
        </w:r>
        <w:r w:rsidR="00DE4DAE" w:rsidRPr="00DE4DAE">
          <w:rPr>
            <w:rFonts w:ascii="Times New Roman" w:hAnsi="Times New Roman" w:cs="Times New Roman"/>
            <w:sz w:val="24"/>
            <w:szCs w:val="24"/>
          </w:rPr>
          <w:t>The primary goal of the Job Portal is to streamline the job search process for individuals. It allows users to search for job openings, apply directly, and manage their resumes and cover letters efficientl</w:t>
        </w:r>
      </w:ins>
      <w:ins w:id="620" w:author="ATIT DANGAURA THARU" w:date="2024-08-14T10:54:00Z">
        <w:r w:rsidR="00DE4DAE">
          <w:rPr>
            <w:rFonts w:ascii="Times New Roman" w:hAnsi="Times New Roman" w:cs="Times New Roman"/>
            <w:sz w:val="24"/>
            <w:szCs w:val="24"/>
          </w:rPr>
          <w:t>y.</w:t>
        </w:r>
        <w:r w:rsidR="00DE4DAE" w:rsidRPr="00DE4DAE">
          <w:t xml:space="preserve"> </w:t>
        </w:r>
        <w:r w:rsidR="00DE4DAE" w:rsidRPr="00DE4DAE">
          <w:rPr>
            <w:rFonts w:ascii="Times New Roman" w:hAnsi="Times New Roman" w:cs="Times New Roman"/>
            <w:sz w:val="24"/>
            <w:szCs w:val="24"/>
          </w:rPr>
          <w:t xml:space="preserve">The project utilizes modern technologies and frameworks such as React, </w:t>
        </w:r>
        <w:proofErr w:type="spellStart"/>
        <w:r w:rsidR="00DE4DAE" w:rsidRPr="00DE4DAE">
          <w:rPr>
            <w:rFonts w:ascii="Times New Roman" w:hAnsi="Times New Roman" w:cs="Times New Roman"/>
            <w:sz w:val="24"/>
            <w:szCs w:val="24"/>
          </w:rPr>
          <w:t>NodeJS</w:t>
        </w:r>
        <w:proofErr w:type="spellEnd"/>
        <w:r w:rsidR="00DE4DAE" w:rsidRPr="00DE4DAE">
          <w:rPr>
            <w:rFonts w:ascii="Times New Roman" w:hAnsi="Times New Roman" w:cs="Times New Roman"/>
            <w:sz w:val="24"/>
            <w:szCs w:val="24"/>
          </w:rPr>
          <w:t>, Express, and MongoDB. This choice of technology stack indicates a focus on creating a responsive and scalable web application that can handle multiple users and job listings efficiently</w:t>
        </w:r>
      </w:ins>
      <w:customXmlInsRangeStart w:id="621" w:author="ATIT DANGAURA THARU" w:date="2024-08-14T13:36:00Z"/>
      <w:sdt>
        <w:sdtPr>
          <w:rPr>
            <w:rFonts w:ascii="Times New Roman" w:hAnsi="Times New Roman" w:cs="Times New Roman"/>
            <w:sz w:val="24"/>
            <w:szCs w:val="24"/>
          </w:rPr>
          <w:id w:val="1334185072"/>
          <w:citation/>
        </w:sdtPr>
        <w:sdtContent>
          <w:customXmlInsRangeEnd w:id="621"/>
          <w:ins w:id="622" w:author="ATIT DANGAURA THARU" w:date="2024-08-14T13:36:00Z">
            <w:r w:rsidR="00B112D5">
              <w:rPr>
                <w:rFonts w:ascii="Times New Roman" w:hAnsi="Times New Roman" w:cs="Times New Roman"/>
                <w:sz w:val="24"/>
                <w:szCs w:val="24"/>
              </w:rPr>
              <w:fldChar w:fldCharType="begin"/>
            </w:r>
          </w:ins>
          <w:ins w:id="623" w:author="ATIT DANGAURA THARU" w:date="2024-08-14T14:33:00Z">
            <w:r w:rsidR="00AA70DF">
              <w:rPr>
                <w:rFonts w:ascii="Times New Roman" w:hAnsi="Times New Roman" w:cs="Times New Roman"/>
                <w:sz w:val="24"/>
                <w:szCs w:val="24"/>
              </w:rPr>
              <w:instrText xml:space="preserve">CITATION Adi23 \l 1033 </w:instrText>
            </w:r>
          </w:ins>
          <w:r w:rsidR="00B112D5">
            <w:rPr>
              <w:rFonts w:ascii="Times New Roman" w:hAnsi="Times New Roman" w:cs="Times New Roman"/>
              <w:sz w:val="24"/>
              <w:szCs w:val="24"/>
            </w:rPr>
            <w:fldChar w:fldCharType="separate"/>
          </w:r>
          <w:r w:rsidR="00CE1BE2">
            <w:rPr>
              <w:rFonts w:ascii="Times New Roman" w:hAnsi="Times New Roman" w:cs="Times New Roman"/>
              <w:noProof/>
              <w:sz w:val="24"/>
              <w:szCs w:val="24"/>
            </w:rPr>
            <w:t xml:space="preserve"> </w:t>
          </w:r>
          <w:r w:rsidR="00CE1BE2" w:rsidRPr="00CE1BE2">
            <w:rPr>
              <w:rFonts w:ascii="Times New Roman" w:hAnsi="Times New Roman" w:cs="Times New Roman"/>
              <w:noProof/>
              <w:sz w:val="24"/>
              <w:szCs w:val="24"/>
            </w:rPr>
            <w:t>[2]</w:t>
          </w:r>
          <w:ins w:id="624" w:author="ATIT DANGAURA THARU" w:date="2024-08-14T13:36:00Z">
            <w:r w:rsidR="00B112D5">
              <w:rPr>
                <w:rFonts w:ascii="Times New Roman" w:hAnsi="Times New Roman" w:cs="Times New Roman"/>
                <w:sz w:val="24"/>
                <w:szCs w:val="24"/>
              </w:rPr>
              <w:fldChar w:fldCharType="end"/>
            </w:r>
          </w:ins>
          <w:customXmlInsRangeStart w:id="625" w:author="ATIT DANGAURA THARU" w:date="2024-08-14T13:36:00Z"/>
        </w:sdtContent>
      </w:sdt>
      <w:customXmlInsRangeEnd w:id="625"/>
      <w:ins w:id="626" w:author="ATIT DANGAURA THARU" w:date="2024-08-14T13:40:00Z">
        <w:r w:rsidR="00B112D5">
          <w:rPr>
            <w:rFonts w:ascii="Times New Roman" w:hAnsi="Times New Roman" w:cs="Times New Roman"/>
            <w:sz w:val="24"/>
            <w:szCs w:val="24"/>
          </w:rPr>
          <w:t xml:space="preserve">. </w:t>
        </w:r>
      </w:ins>
    </w:p>
    <w:p w:rsidR="00B112D5" w:rsidRDefault="00202F3C">
      <w:pPr>
        <w:spacing w:line="360" w:lineRule="auto"/>
        <w:jc w:val="both"/>
        <w:rPr>
          <w:ins w:id="627" w:author="ATIT DANGAURA THARU" w:date="2024-08-14T13:50:00Z"/>
          <w:rFonts w:ascii="Times New Roman" w:hAnsi="Times New Roman" w:cs="Times New Roman"/>
          <w:sz w:val="24"/>
          <w:szCs w:val="24"/>
        </w:rPr>
        <w:pPrChange w:id="628" w:author="ATIT DANGAURA THARU" w:date="2024-08-14T14:08:00Z">
          <w:pPr/>
        </w:pPrChange>
      </w:pPr>
      <w:ins w:id="629" w:author="ATIT DANGAURA THARU" w:date="2024-08-14T13:40:00Z">
        <w:r>
          <w:rPr>
            <w:rFonts w:ascii="Times New Roman" w:hAnsi="Times New Roman" w:cs="Times New Roman"/>
            <w:sz w:val="24"/>
            <w:szCs w:val="24"/>
          </w:rPr>
          <w:t>The paper</w:t>
        </w:r>
        <w:r w:rsidR="00B112D5">
          <w:rPr>
            <w:rFonts w:ascii="Times New Roman" w:hAnsi="Times New Roman" w:cs="Times New Roman"/>
            <w:sz w:val="24"/>
            <w:szCs w:val="24"/>
          </w:rPr>
          <w:t xml:space="preserve"> discusses the</w:t>
        </w:r>
      </w:ins>
      <w:ins w:id="630" w:author="ATIT DANGAURA THARU" w:date="2024-08-14T13:41:00Z">
        <w:r w:rsidR="00B112D5">
          <w:rPr>
            <w:rFonts w:ascii="Times New Roman" w:hAnsi="Times New Roman" w:cs="Times New Roman"/>
            <w:sz w:val="24"/>
            <w:szCs w:val="24"/>
          </w:rPr>
          <w:t xml:space="preserve"> significance and functionality of online portal in the current job market. The </w:t>
        </w:r>
      </w:ins>
      <w:ins w:id="631" w:author="ATIT DANGAURA THARU" w:date="2024-08-14T13:42:00Z">
        <w:r w:rsidR="00B112D5">
          <w:rPr>
            <w:rFonts w:ascii="Times New Roman" w:hAnsi="Times New Roman" w:cs="Times New Roman"/>
            <w:sz w:val="24"/>
            <w:szCs w:val="24"/>
          </w:rPr>
          <w:t>paper defines a job portal as a dedicated website that facilitates the connection between job seekers and recruiters. It serves as a platform where both parties can find</w:t>
        </w:r>
      </w:ins>
      <w:ins w:id="632" w:author="ATIT DANGAURA THARU" w:date="2024-08-14T13:43:00Z">
        <w:r w:rsidR="00B112D5">
          <w:rPr>
            <w:rFonts w:ascii="Times New Roman" w:hAnsi="Times New Roman" w:cs="Times New Roman"/>
            <w:sz w:val="24"/>
            <w:szCs w:val="24"/>
          </w:rPr>
          <w:t xml:space="preserve"> suitable matches based on specific criteria such as qualifications and preferences.</w:t>
        </w:r>
      </w:ins>
      <w:ins w:id="633" w:author="ATIT DANGAURA THARU" w:date="2024-08-14T13:58:00Z">
        <w:r w:rsidR="00B112D5" w:rsidRPr="00B112D5">
          <w:t xml:space="preserve"> </w:t>
        </w:r>
        <w:r w:rsidR="00B112D5" w:rsidRPr="00B112D5">
          <w:rPr>
            <w:rFonts w:ascii="Times New Roman" w:hAnsi="Times New Roman" w:cs="Times New Roman"/>
            <w:sz w:val="24"/>
            <w:szCs w:val="24"/>
          </w:rPr>
          <w:t>The paper hints at the potential integration of artificial intelligence (AI) and machine learning technologies. These advancements could improve the matching process between job seekers and recruiters by analyzing large datasets to provide more accurate candidate recommendations, thereby streamlining the hiring process for employers</w:t>
        </w:r>
      </w:ins>
      <w:customXmlInsRangeStart w:id="634" w:author="ATIT DANGAURA THARU" w:date="2024-08-14T14:02:00Z"/>
      <w:sdt>
        <w:sdtPr>
          <w:rPr>
            <w:rFonts w:ascii="Times New Roman" w:hAnsi="Times New Roman" w:cs="Times New Roman"/>
            <w:sz w:val="24"/>
            <w:szCs w:val="24"/>
          </w:rPr>
          <w:id w:val="1195738251"/>
          <w:citation/>
        </w:sdtPr>
        <w:sdtContent>
          <w:customXmlInsRangeEnd w:id="634"/>
          <w:ins w:id="635" w:author="ATIT DANGAURA THARU" w:date="2024-08-14T14:02:00Z">
            <w:r w:rsidR="00B112D5">
              <w:rPr>
                <w:rFonts w:ascii="Times New Roman" w:hAnsi="Times New Roman" w:cs="Times New Roman"/>
                <w:sz w:val="24"/>
                <w:szCs w:val="24"/>
              </w:rPr>
              <w:fldChar w:fldCharType="begin"/>
            </w:r>
            <w:r w:rsidR="00B112D5">
              <w:rPr>
                <w:rFonts w:ascii="Times New Roman" w:hAnsi="Times New Roman" w:cs="Times New Roman"/>
                <w:sz w:val="24"/>
                <w:szCs w:val="24"/>
              </w:rPr>
              <w:instrText xml:space="preserve"> CITATION GRa24 \l 1033 </w:instrText>
            </w:r>
          </w:ins>
          <w:r w:rsidR="00B112D5">
            <w:rPr>
              <w:rFonts w:ascii="Times New Roman" w:hAnsi="Times New Roman" w:cs="Times New Roman"/>
              <w:sz w:val="24"/>
              <w:szCs w:val="24"/>
            </w:rPr>
            <w:fldChar w:fldCharType="separate"/>
          </w:r>
          <w:r w:rsidR="00CE1BE2">
            <w:rPr>
              <w:rFonts w:ascii="Times New Roman" w:hAnsi="Times New Roman" w:cs="Times New Roman"/>
              <w:noProof/>
              <w:sz w:val="24"/>
              <w:szCs w:val="24"/>
            </w:rPr>
            <w:t xml:space="preserve"> </w:t>
          </w:r>
          <w:r w:rsidR="00CE1BE2" w:rsidRPr="00CE1BE2">
            <w:rPr>
              <w:rFonts w:ascii="Times New Roman" w:hAnsi="Times New Roman" w:cs="Times New Roman"/>
              <w:noProof/>
              <w:sz w:val="24"/>
              <w:szCs w:val="24"/>
            </w:rPr>
            <w:t>[3]</w:t>
          </w:r>
          <w:ins w:id="636" w:author="ATIT DANGAURA THARU" w:date="2024-08-14T14:02:00Z">
            <w:r w:rsidR="00B112D5">
              <w:rPr>
                <w:rFonts w:ascii="Times New Roman" w:hAnsi="Times New Roman" w:cs="Times New Roman"/>
                <w:sz w:val="24"/>
                <w:szCs w:val="24"/>
              </w:rPr>
              <w:fldChar w:fldCharType="end"/>
            </w:r>
          </w:ins>
          <w:customXmlInsRangeStart w:id="637" w:author="ATIT DANGAURA THARU" w:date="2024-08-14T14:02:00Z"/>
        </w:sdtContent>
      </w:sdt>
      <w:customXmlInsRangeEnd w:id="637"/>
      <w:ins w:id="638" w:author="ATIT DANGAURA THARU" w:date="2024-08-14T13:58:00Z">
        <w:r w:rsidR="00B112D5">
          <w:rPr>
            <w:rFonts w:ascii="Times New Roman" w:hAnsi="Times New Roman" w:cs="Times New Roman"/>
            <w:sz w:val="24"/>
            <w:szCs w:val="24"/>
          </w:rPr>
          <w:t>.</w:t>
        </w:r>
      </w:ins>
    </w:p>
    <w:p w:rsidR="00B112D5" w:rsidRPr="00DE4DAE" w:rsidRDefault="002D6D09">
      <w:pPr>
        <w:spacing w:line="360" w:lineRule="auto"/>
        <w:jc w:val="both"/>
        <w:rPr>
          <w:ins w:id="639" w:author="ATIT DANGAURA THARU" w:date="2024-08-07T11:18:00Z"/>
          <w:rFonts w:ascii="Times New Roman" w:hAnsi="Times New Roman" w:cs="Times New Roman"/>
          <w:sz w:val="24"/>
          <w:szCs w:val="24"/>
          <w:rPrChange w:id="640" w:author="ATIT DANGAURA THARU" w:date="2024-08-14T10:38:00Z">
            <w:rPr>
              <w:ins w:id="641" w:author="ATIT DANGAURA THARU" w:date="2024-08-07T11:18:00Z"/>
            </w:rPr>
          </w:rPrChange>
        </w:rPr>
        <w:pPrChange w:id="642" w:author="ATIT DANGAURA THARU" w:date="2024-08-14T14:08:00Z">
          <w:pPr/>
        </w:pPrChange>
      </w:pPr>
      <w:ins w:id="643" w:author="ATIT DANGAURA THARU" w:date="2024-08-14T13:50:00Z">
        <w:r>
          <w:rPr>
            <w:rFonts w:ascii="Times New Roman" w:hAnsi="Times New Roman" w:cs="Times New Roman"/>
            <w:sz w:val="24"/>
            <w:szCs w:val="24"/>
          </w:rPr>
          <w:t>The paper</w:t>
        </w:r>
        <w:r w:rsidR="00B112D5" w:rsidRPr="00B112D5">
          <w:rPr>
            <w:rFonts w:ascii="Times New Roman" w:hAnsi="Times New Roman" w:cs="Times New Roman"/>
            <w:sz w:val="24"/>
            <w:szCs w:val="24"/>
          </w:rPr>
          <w:t xml:space="preserve"> presents a comprehensive overview of an online recruitment system designed to facilitate job searches and postings.</w:t>
        </w:r>
      </w:ins>
      <w:ins w:id="644" w:author="ATIT DANGAURA THARU" w:date="2024-08-14T13:51:00Z">
        <w:r w:rsidR="00B112D5" w:rsidRPr="00B112D5">
          <w:t xml:space="preserve"> </w:t>
        </w:r>
        <w:r w:rsidR="00B112D5" w:rsidRPr="00B112D5">
          <w:rPr>
            <w:rFonts w:ascii="Times New Roman" w:hAnsi="Times New Roman" w:cs="Times New Roman"/>
            <w:sz w:val="24"/>
            <w:szCs w:val="24"/>
          </w:rPr>
          <w:t>The primary aim of the job portal is to manage job information effectively. It allows users to search for jobs, post job listings, and register with employers. This system is designed to streamline the job search process for users and reduce the complexities involved in job applications, such as negotiations and interviews</w:t>
        </w:r>
      </w:ins>
      <w:ins w:id="645" w:author="ATIT DANGAURA THARU" w:date="2024-08-14T13:52:00Z">
        <w:r w:rsidR="00B112D5">
          <w:rPr>
            <w:rFonts w:ascii="Times New Roman" w:hAnsi="Times New Roman" w:cs="Times New Roman"/>
            <w:sz w:val="24"/>
            <w:szCs w:val="24"/>
          </w:rPr>
          <w:t>.</w:t>
        </w:r>
      </w:ins>
      <w:ins w:id="646" w:author="ATIT DANGAURA THARU" w:date="2024-08-14T13:53:00Z">
        <w:r w:rsidR="00B112D5">
          <w:rPr>
            <w:rFonts w:ascii="Times New Roman" w:hAnsi="Times New Roman" w:cs="Times New Roman"/>
            <w:sz w:val="24"/>
            <w:szCs w:val="24"/>
          </w:rPr>
          <w:t xml:space="preserve"> </w:t>
        </w:r>
      </w:ins>
      <w:ins w:id="647" w:author="ATIT DANGAURA THARU" w:date="2024-08-14T13:54:00Z">
        <w:r w:rsidR="00B112D5" w:rsidRPr="00B112D5">
          <w:rPr>
            <w:rFonts w:ascii="Times New Roman" w:hAnsi="Times New Roman" w:cs="Times New Roman"/>
            <w:sz w:val="24"/>
            <w:szCs w:val="24"/>
          </w:rPr>
          <w:t>The project is built using the Django web framework, which is known for its robustness and efficiency in developing web applications</w:t>
        </w:r>
      </w:ins>
      <w:customXmlInsRangeStart w:id="648" w:author="ATIT DANGAURA THARU" w:date="2024-08-14T13:56:00Z"/>
      <w:sdt>
        <w:sdtPr>
          <w:rPr>
            <w:rFonts w:ascii="Times New Roman" w:hAnsi="Times New Roman" w:cs="Times New Roman"/>
            <w:sz w:val="24"/>
            <w:szCs w:val="24"/>
          </w:rPr>
          <w:id w:val="913983456"/>
          <w:citation/>
        </w:sdtPr>
        <w:sdtContent>
          <w:customXmlInsRangeEnd w:id="648"/>
          <w:ins w:id="649" w:author="ATIT DANGAURA THARU" w:date="2024-08-14T13:56:00Z">
            <w:r w:rsidR="00B112D5">
              <w:rPr>
                <w:rFonts w:ascii="Times New Roman" w:hAnsi="Times New Roman" w:cs="Times New Roman"/>
                <w:sz w:val="24"/>
                <w:szCs w:val="24"/>
              </w:rPr>
              <w:fldChar w:fldCharType="begin"/>
            </w:r>
            <w:r w:rsidR="00B112D5">
              <w:rPr>
                <w:rFonts w:ascii="Times New Roman" w:hAnsi="Times New Roman" w:cs="Times New Roman"/>
                <w:sz w:val="24"/>
                <w:szCs w:val="24"/>
              </w:rPr>
              <w:instrText xml:space="preserve"> CITATION Man24 \l 1033 </w:instrText>
            </w:r>
          </w:ins>
          <w:r w:rsidR="00B112D5">
            <w:rPr>
              <w:rFonts w:ascii="Times New Roman" w:hAnsi="Times New Roman" w:cs="Times New Roman"/>
              <w:sz w:val="24"/>
              <w:szCs w:val="24"/>
            </w:rPr>
            <w:fldChar w:fldCharType="separate"/>
          </w:r>
          <w:r w:rsidR="00CE1BE2">
            <w:rPr>
              <w:rFonts w:ascii="Times New Roman" w:hAnsi="Times New Roman" w:cs="Times New Roman"/>
              <w:noProof/>
              <w:sz w:val="24"/>
              <w:szCs w:val="24"/>
            </w:rPr>
            <w:t xml:space="preserve"> </w:t>
          </w:r>
          <w:r w:rsidR="00CE1BE2" w:rsidRPr="00CE1BE2">
            <w:rPr>
              <w:rFonts w:ascii="Times New Roman" w:hAnsi="Times New Roman" w:cs="Times New Roman"/>
              <w:noProof/>
              <w:sz w:val="24"/>
              <w:szCs w:val="24"/>
            </w:rPr>
            <w:t>[4]</w:t>
          </w:r>
          <w:ins w:id="650" w:author="ATIT DANGAURA THARU" w:date="2024-08-14T13:56:00Z">
            <w:r w:rsidR="00B112D5">
              <w:rPr>
                <w:rFonts w:ascii="Times New Roman" w:hAnsi="Times New Roman" w:cs="Times New Roman"/>
                <w:sz w:val="24"/>
                <w:szCs w:val="24"/>
              </w:rPr>
              <w:fldChar w:fldCharType="end"/>
            </w:r>
          </w:ins>
          <w:customXmlInsRangeStart w:id="651" w:author="ATIT DANGAURA THARU" w:date="2024-08-14T13:56:00Z"/>
        </w:sdtContent>
      </w:sdt>
      <w:customXmlInsRangeEnd w:id="651"/>
      <w:ins w:id="652" w:author="ATIT DANGAURA THARU" w:date="2024-08-14T13:54:00Z">
        <w:r w:rsidR="00B112D5">
          <w:rPr>
            <w:rFonts w:ascii="Times New Roman" w:hAnsi="Times New Roman" w:cs="Times New Roman"/>
            <w:sz w:val="24"/>
            <w:szCs w:val="24"/>
          </w:rPr>
          <w:t>.</w:t>
        </w:r>
      </w:ins>
    </w:p>
    <w:p w:rsidR="00AA63F5" w:rsidRDefault="00AA63F5">
      <w:pPr>
        <w:spacing w:line="360" w:lineRule="auto"/>
        <w:rPr>
          <w:ins w:id="653" w:author="ATIT DANGAURA THARU" w:date="2024-08-13T06:53:00Z"/>
          <w:rFonts w:ascii="Times New Roman" w:eastAsiaTheme="majorEastAsia" w:hAnsi="Times New Roman" w:cstheme="majorBidi"/>
          <w:b/>
          <w:caps/>
          <w:sz w:val="28"/>
          <w:szCs w:val="23"/>
        </w:rPr>
        <w:pPrChange w:id="654" w:author="ATIT DANGAURA THARU" w:date="2024-08-13T14:35:00Z">
          <w:pPr/>
        </w:pPrChange>
      </w:pPr>
      <w:ins w:id="655" w:author="ATIT DANGAURA THARU" w:date="2024-08-13T06:53:00Z">
        <w:r>
          <w:br w:type="page"/>
        </w:r>
      </w:ins>
    </w:p>
    <w:p w:rsidR="003E42DD" w:rsidRDefault="00AA63F5">
      <w:pPr>
        <w:pStyle w:val="Heading1"/>
        <w:rPr>
          <w:ins w:id="656" w:author="ATIT DANGAURA THARU" w:date="2024-08-11T06:36:00Z"/>
        </w:rPr>
        <w:pPrChange w:id="657" w:author="ATIT DANGAURA THARU" w:date="2024-08-14T18:47:00Z">
          <w:pPr/>
        </w:pPrChange>
      </w:pPr>
      <w:bookmarkStart w:id="658" w:name="_Toc175247386"/>
      <w:ins w:id="659" w:author="ATIT DANGAURA THARU" w:date="2024-08-13T06:52:00Z">
        <w:r>
          <w:lastRenderedPageBreak/>
          <w:t xml:space="preserve">Chapter 3: </w:t>
        </w:r>
      </w:ins>
      <w:ins w:id="660" w:author="ATIT DANGAURA THARU" w:date="2024-08-07T11:18:00Z">
        <w:r w:rsidR="003E42DD" w:rsidRPr="006D42F1">
          <w:t>Methodology</w:t>
        </w:r>
      </w:ins>
      <w:bookmarkEnd w:id="658"/>
    </w:p>
    <w:p w:rsidR="00327F4F" w:rsidRDefault="00AA63F5">
      <w:pPr>
        <w:pStyle w:val="Heading2"/>
        <w:rPr>
          <w:ins w:id="661" w:author="ATIT DANGAURA THARU" w:date="2024-08-14T14:15:00Z"/>
        </w:rPr>
        <w:pPrChange w:id="662" w:author="ATIT DANGAURA THARU" w:date="2024-08-13T14:35:00Z">
          <w:pPr/>
        </w:pPrChange>
      </w:pPr>
      <w:bookmarkStart w:id="663" w:name="_Toc175247387"/>
      <w:ins w:id="664" w:author="ATIT DANGAURA THARU" w:date="2024-08-13T06:54:00Z">
        <w:r w:rsidRPr="006D42F1">
          <w:t>3.1 Methodology:</w:t>
        </w:r>
      </w:ins>
      <w:bookmarkEnd w:id="663"/>
    </w:p>
    <w:p w:rsidR="00B112D5" w:rsidRPr="00B112D5" w:rsidRDefault="00B112D5">
      <w:pPr>
        <w:jc w:val="both"/>
        <w:rPr>
          <w:ins w:id="665" w:author="ATIT DANGAURA THARU" w:date="2024-08-13T06:55:00Z"/>
          <w:rFonts w:ascii="Times New Roman" w:hAnsi="Times New Roman" w:cs="Times New Roman"/>
          <w:sz w:val="24"/>
          <w:szCs w:val="24"/>
          <w:rPrChange w:id="666" w:author="ATIT DANGAURA THARU" w:date="2024-08-14T14:15:00Z">
            <w:rPr>
              <w:ins w:id="667" w:author="ATIT DANGAURA THARU" w:date="2024-08-13T06:55:00Z"/>
            </w:rPr>
          </w:rPrChange>
        </w:rPr>
        <w:pPrChange w:id="668" w:author="ATIT DANGAURA THARU" w:date="2024-08-14T14:18:00Z">
          <w:pPr/>
        </w:pPrChange>
      </w:pPr>
      <w:ins w:id="669" w:author="ATIT DANGAURA THARU" w:date="2024-08-14T14:15:00Z">
        <w:r>
          <w:rPr>
            <w:rFonts w:ascii="Times New Roman" w:hAnsi="Times New Roman" w:cs="Times New Roman"/>
            <w:sz w:val="24"/>
            <w:szCs w:val="24"/>
          </w:rPr>
          <w:t xml:space="preserve"> The waterfall model can make project management easier</w:t>
        </w:r>
      </w:ins>
      <w:ins w:id="670" w:author="ATIT DANGAURA THARU" w:date="2024-08-14T14:16:00Z">
        <w:r>
          <w:rPr>
            <w:rFonts w:ascii="Times New Roman" w:hAnsi="Times New Roman" w:cs="Times New Roman"/>
            <w:sz w:val="24"/>
            <w:szCs w:val="24"/>
          </w:rPr>
          <w:t xml:space="preserve"> to this project</w:t>
        </w:r>
      </w:ins>
      <w:ins w:id="671" w:author="ATIT DANGAURA THARU" w:date="2024-08-14T14:15:00Z">
        <w:r>
          <w:rPr>
            <w:rFonts w:ascii="Times New Roman" w:hAnsi="Times New Roman" w:cs="Times New Roman"/>
            <w:sz w:val="24"/>
            <w:szCs w:val="24"/>
          </w:rPr>
          <w:t>.</w:t>
        </w:r>
      </w:ins>
      <w:ins w:id="672" w:author="ATIT DANGAURA THARU" w:date="2024-08-14T14:16:00Z">
        <w:r>
          <w:rPr>
            <w:rFonts w:ascii="Times New Roman" w:hAnsi="Times New Roman" w:cs="Times New Roman"/>
            <w:sz w:val="24"/>
            <w:szCs w:val="24"/>
          </w:rPr>
          <w:t xml:space="preserve"> It provides clear phases for software development, with each phase building upon the previo</w:t>
        </w:r>
      </w:ins>
      <w:ins w:id="673" w:author="ATIT DANGAURA THARU" w:date="2024-08-14T14:17:00Z">
        <w:r>
          <w:rPr>
            <w:rFonts w:ascii="Times New Roman" w:hAnsi="Times New Roman" w:cs="Times New Roman"/>
            <w:sz w:val="24"/>
            <w:szCs w:val="24"/>
          </w:rPr>
          <w:t>us one. This structure might be easier to plan and manage the project, as you have clear roadmap to fellow.</w:t>
        </w:r>
      </w:ins>
      <w:ins w:id="674" w:author="ATIT DANGAURA THARU" w:date="2024-08-14T14:15:00Z">
        <w:r>
          <w:rPr>
            <w:rFonts w:ascii="Times New Roman" w:hAnsi="Times New Roman" w:cs="Times New Roman"/>
            <w:sz w:val="24"/>
            <w:szCs w:val="24"/>
          </w:rPr>
          <w:t xml:space="preserve"> </w:t>
        </w:r>
      </w:ins>
    </w:p>
    <w:p w:rsidR="004051B4" w:rsidRPr="00B112D5" w:rsidRDefault="00B112D5">
      <w:pPr>
        <w:keepNext/>
        <w:spacing w:line="360" w:lineRule="auto"/>
        <w:rPr>
          <w:ins w:id="675" w:author="ATIT DANGAURA THARU" w:date="2024-08-13T14:28:00Z"/>
          <w:rFonts w:ascii="Times New Roman" w:hAnsi="Times New Roman" w:cs="Times New Roman"/>
          <w:sz w:val="24"/>
          <w:szCs w:val="24"/>
          <w:rPrChange w:id="676" w:author="ATIT DANGAURA THARU" w:date="2024-08-14T14:12:00Z">
            <w:rPr>
              <w:ins w:id="677" w:author="ATIT DANGAURA THARU" w:date="2024-08-13T14:28:00Z"/>
            </w:rPr>
          </w:rPrChange>
        </w:rPr>
        <w:pPrChange w:id="678" w:author="ATIT DANGAURA THARU" w:date="2024-08-14T14:14:00Z">
          <w:pPr/>
        </w:pPrChange>
      </w:pPr>
      <w:ins w:id="679" w:author="ATIT DANGAURA THARU" w:date="2024-08-14T14:12:00Z">
        <w:r w:rsidRPr="00B112D5">
          <w:rPr>
            <w:rFonts w:ascii="Times New Roman" w:hAnsi="Times New Roman" w:cs="Times New Roman"/>
            <w:sz w:val="24"/>
            <w:szCs w:val="24"/>
            <w:rPrChange w:id="680" w:author="ATIT DANGAURA THARU" w:date="2024-08-14T14:12:00Z">
              <w:rPr/>
            </w:rPrChange>
          </w:rPr>
          <w:t xml:space="preserve"> </w:t>
        </w:r>
      </w:ins>
      <w:ins w:id="681" w:author="ATIT DANGAURA THARU" w:date="2024-08-15T08:59:00Z">
        <w:r w:rsidR="00202F3C">
          <w:rPr>
            <w:rFonts w:ascii="Times New Roman" w:hAnsi="Times New Roman" w:cs="Times New Roman"/>
            <w:noProof/>
            <w:sz w:val="24"/>
            <w:szCs w:val="24"/>
          </w:rPr>
          <w:drawing>
            <wp:inline distT="0" distB="0" distL="0" distR="0">
              <wp:extent cx="5638800" cy="3513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hodology.draw.io.png"/>
                      <pic:cNvPicPr/>
                    </pic:nvPicPr>
                    <pic:blipFill>
                      <a:blip r:embed="rId11">
                        <a:extLst>
                          <a:ext uri="{28A0092B-C50C-407E-A947-70E740481C1C}">
                            <a14:useLocalDpi xmlns:a14="http://schemas.microsoft.com/office/drawing/2010/main" val="0"/>
                          </a:ext>
                        </a:extLst>
                      </a:blip>
                      <a:stretch>
                        <a:fillRect/>
                      </a:stretch>
                    </pic:blipFill>
                    <pic:spPr>
                      <a:xfrm>
                        <a:off x="0" y="0"/>
                        <a:ext cx="5652278" cy="3522131"/>
                      </a:xfrm>
                      <a:prstGeom prst="rect">
                        <a:avLst/>
                      </a:prstGeom>
                    </pic:spPr>
                  </pic:pic>
                </a:graphicData>
              </a:graphic>
            </wp:inline>
          </w:drawing>
        </w:r>
      </w:ins>
    </w:p>
    <w:p w:rsidR="00AA63F5" w:rsidRPr="004051B4" w:rsidRDefault="004051B4">
      <w:pPr>
        <w:pStyle w:val="Caption"/>
        <w:spacing w:line="360" w:lineRule="auto"/>
        <w:jc w:val="center"/>
        <w:rPr>
          <w:ins w:id="682" w:author="ATIT DANGAURA THARU" w:date="2024-08-07T11:18:00Z"/>
          <w:rFonts w:ascii="Times New Roman" w:hAnsi="Times New Roman" w:cs="Times New Roman"/>
          <w:b/>
          <w:bCs/>
          <w:sz w:val="24"/>
          <w:szCs w:val="24"/>
          <w:rPrChange w:id="683" w:author="ATIT DANGAURA THARU" w:date="2024-08-13T14:28:00Z">
            <w:rPr>
              <w:ins w:id="684" w:author="ATIT DANGAURA THARU" w:date="2024-08-07T11:18:00Z"/>
            </w:rPr>
          </w:rPrChange>
        </w:rPr>
        <w:pPrChange w:id="685" w:author="ATIT DANGAURA THARU" w:date="2024-08-13T14:35:00Z">
          <w:pPr/>
        </w:pPrChange>
      </w:pPr>
      <w:bookmarkStart w:id="686" w:name="_Toc175245383"/>
      <w:ins w:id="687" w:author="ATIT DANGAURA THARU" w:date="2024-08-13T14:28:00Z">
        <w:r w:rsidRPr="004051B4">
          <w:rPr>
            <w:rFonts w:ascii="Times New Roman" w:hAnsi="Times New Roman" w:cs="Times New Roman"/>
            <w:b/>
            <w:bCs/>
            <w:i w:val="0"/>
            <w:iCs w:val="0"/>
            <w:color w:val="auto"/>
            <w:sz w:val="24"/>
            <w:szCs w:val="24"/>
            <w:rPrChange w:id="688" w:author="ATIT DANGAURA THARU" w:date="2024-08-13T14:28:00Z">
              <w:rPr/>
            </w:rPrChange>
          </w:rPr>
          <w:t xml:space="preserve">Figure </w:t>
        </w:r>
        <w:r>
          <w:rPr>
            <w:rFonts w:ascii="Times New Roman" w:hAnsi="Times New Roman" w:cs="Times New Roman"/>
            <w:b/>
            <w:bCs/>
            <w:i w:val="0"/>
            <w:iCs w:val="0"/>
            <w:color w:val="auto"/>
            <w:sz w:val="24"/>
            <w:szCs w:val="24"/>
          </w:rPr>
          <w:t>3</w:t>
        </w:r>
      </w:ins>
      <w:ins w:id="689" w:author="ATIT DANGAURA THARU" w:date="2024-08-14T14:40:00Z">
        <w:r w:rsidR="00D679C4">
          <w:rPr>
            <w:rFonts w:ascii="Times New Roman" w:hAnsi="Times New Roman" w:cs="Times New Roman"/>
            <w:b/>
            <w:bCs/>
            <w:i w:val="0"/>
            <w:iCs w:val="0"/>
            <w:color w:val="auto"/>
            <w:sz w:val="24"/>
            <w:szCs w:val="24"/>
          </w:rPr>
          <w:t>.</w:t>
        </w:r>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690" w:author="ATIT DANGAURA THARU" w:date="2024-08-22T19:33:00Z">
        <w:r w:rsidR="002D2F86">
          <w:rPr>
            <w:rFonts w:ascii="Times New Roman" w:hAnsi="Times New Roman" w:cs="Times New Roman"/>
            <w:b/>
            <w:bCs/>
            <w:i w:val="0"/>
            <w:iCs w:val="0"/>
            <w:noProof/>
            <w:color w:val="auto"/>
            <w:sz w:val="24"/>
            <w:szCs w:val="24"/>
          </w:rPr>
          <w:t>1</w:t>
        </w:r>
      </w:ins>
      <w:ins w:id="691" w:author="ATIT DANGAURA THARU" w:date="2024-08-14T14:40:00Z">
        <w:r w:rsidR="00D679C4">
          <w:rPr>
            <w:rFonts w:ascii="Times New Roman" w:hAnsi="Times New Roman" w:cs="Times New Roman"/>
            <w:b/>
            <w:bCs/>
            <w:i w:val="0"/>
            <w:iCs w:val="0"/>
            <w:color w:val="auto"/>
            <w:sz w:val="24"/>
            <w:szCs w:val="24"/>
          </w:rPr>
          <w:fldChar w:fldCharType="end"/>
        </w:r>
      </w:ins>
      <w:ins w:id="692" w:author="ATIT DANGAURA THARU" w:date="2024-08-13T14:28:00Z">
        <w:r w:rsidRPr="004051B4">
          <w:rPr>
            <w:rFonts w:ascii="Times New Roman" w:hAnsi="Times New Roman" w:cs="Times New Roman"/>
            <w:b/>
            <w:bCs/>
            <w:i w:val="0"/>
            <w:iCs w:val="0"/>
            <w:color w:val="auto"/>
            <w:sz w:val="24"/>
            <w:szCs w:val="24"/>
            <w:rPrChange w:id="693" w:author="ATIT DANGAURA THARU" w:date="2024-08-13T14:28:00Z">
              <w:rPr/>
            </w:rPrChange>
          </w:rPr>
          <w:t xml:space="preserve"> Waterfall Model</w:t>
        </w:r>
      </w:ins>
      <w:bookmarkEnd w:id="686"/>
    </w:p>
    <w:p w:rsidR="003E42DD" w:rsidRDefault="00AA63F5">
      <w:pPr>
        <w:pStyle w:val="Heading2"/>
        <w:rPr>
          <w:ins w:id="694" w:author="ATIT DANGAURA THARU" w:date="2024-08-12T08:21:00Z"/>
        </w:rPr>
        <w:pPrChange w:id="695" w:author="ATIT DANGAURA THARU" w:date="2024-08-13T14:35:00Z">
          <w:pPr/>
        </w:pPrChange>
      </w:pPr>
      <w:bookmarkStart w:id="696" w:name="_Toc175247388"/>
      <w:ins w:id="697" w:author="ATIT DANGAURA THARU" w:date="2024-08-13T06:54:00Z">
        <w:r>
          <w:t xml:space="preserve">3.2 </w:t>
        </w:r>
      </w:ins>
      <w:ins w:id="698" w:author="ATIT DANGAURA THARU" w:date="2024-08-13T14:05:00Z">
        <w:r w:rsidR="004051B4">
          <w:t>Requirement Analysis</w:t>
        </w:r>
        <w:r w:rsidR="004051B4" w:rsidRPr="006D42F1">
          <w:t>:</w:t>
        </w:r>
      </w:ins>
      <w:bookmarkEnd w:id="696"/>
    </w:p>
    <w:p w:rsidR="003E2453" w:rsidRPr="003E2453" w:rsidRDefault="003E2453">
      <w:pPr>
        <w:spacing w:line="360" w:lineRule="auto"/>
        <w:jc w:val="both"/>
        <w:rPr>
          <w:ins w:id="699" w:author="ATIT DANGAURA THARU" w:date="2024-08-12T08:24:00Z"/>
          <w:rFonts w:ascii="Times New Roman" w:hAnsi="Times New Roman" w:cs="Times New Roman"/>
          <w:sz w:val="24"/>
          <w:szCs w:val="24"/>
          <w:rPrChange w:id="700" w:author="ATIT DANGAURA THARU" w:date="2024-08-12T08:29:00Z">
            <w:rPr>
              <w:ins w:id="701" w:author="ATIT DANGAURA THARU" w:date="2024-08-12T08:24:00Z"/>
            </w:rPr>
          </w:rPrChange>
        </w:rPr>
        <w:pPrChange w:id="702" w:author="ATIT DANGAURA THARU" w:date="2024-08-13T14:35:00Z">
          <w:pPr/>
        </w:pPrChange>
      </w:pPr>
      <w:ins w:id="703" w:author="ATIT DANGAURA THARU" w:date="2024-08-12T08:24:00Z">
        <w:r w:rsidRPr="003E2453">
          <w:rPr>
            <w:rFonts w:ascii="Times New Roman" w:hAnsi="Times New Roman" w:cs="Times New Roman"/>
            <w:sz w:val="24"/>
            <w:szCs w:val="24"/>
            <w:rPrChange w:id="704" w:author="ATIT DANGAURA THARU" w:date="2024-08-12T08:29:00Z">
              <w:rPr/>
            </w:rPrChange>
          </w:rPr>
          <w:t>Identifying requirements for a job portal involves gathering and documenting the functional and non-functional needs of the system. These requirements are essential for ensuring that the job portal meets the expectations of all stakeholders, including job seekers, employers, and administrators. Here’s a breakdown of the key requirements:</w:t>
        </w:r>
      </w:ins>
    </w:p>
    <w:p w:rsidR="003E2453" w:rsidRPr="006D42F1" w:rsidRDefault="004051B4">
      <w:pPr>
        <w:pStyle w:val="Heading3"/>
        <w:spacing w:line="360" w:lineRule="auto"/>
        <w:rPr>
          <w:ins w:id="705" w:author="ATIT DANGAURA THARU" w:date="2024-08-12T08:24:00Z"/>
        </w:rPr>
        <w:pPrChange w:id="706" w:author="ATIT DANGAURA THARU" w:date="2024-08-13T14:35:00Z">
          <w:pPr/>
        </w:pPrChange>
      </w:pPr>
      <w:bookmarkStart w:id="707" w:name="_Toc175247389"/>
      <w:ins w:id="708" w:author="ATIT DANGAURA THARU" w:date="2024-08-13T13:57:00Z">
        <w:r>
          <w:t>3.2.1</w:t>
        </w:r>
      </w:ins>
      <w:ins w:id="709" w:author="ATIT DANGAURA THARU" w:date="2024-08-12T08:24:00Z">
        <w:r w:rsidR="003E2453" w:rsidRPr="006D42F1">
          <w:t xml:space="preserve"> Functional Requirements</w:t>
        </w:r>
        <w:bookmarkEnd w:id="707"/>
      </w:ins>
    </w:p>
    <w:p w:rsidR="003E2453" w:rsidRPr="003E2453" w:rsidRDefault="003E2453">
      <w:pPr>
        <w:spacing w:line="360" w:lineRule="auto"/>
        <w:jc w:val="both"/>
        <w:rPr>
          <w:ins w:id="710" w:author="ATIT DANGAURA THARU" w:date="2024-08-12T08:24:00Z"/>
          <w:rFonts w:ascii="Times New Roman" w:hAnsi="Times New Roman" w:cs="Times New Roman"/>
          <w:sz w:val="24"/>
          <w:szCs w:val="24"/>
          <w:rPrChange w:id="711" w:author="ATIT DANGAURA THARU" w:date="2024-08-12T08:29:00Z">
            <w:rPr>
              <w:ins w:id="712" w:author="ATIT DANGAURA THARU" w:date="2024-08-12T08:24:00Z"/>
            </w:rPr>
          </w:rPrChange>
        </w:rPr>
        <w:pPrChange w:id="713" w:author="ATIT DANGAURA THARU" w:date="2024-08-13T14:35:00Z">
          <w:pPr/>
        </w:pPrChange>
      </w:pPr>
      <w:ins w:id="714" w:author="ATIT DANGAURA THARU" w:date="2024-08-12T08:24:00Z">
        <w:r w:rsidRPr="003E2453">
          <w:rPr>
            <w:rFonts w:ascii="Times New Roman" w:hAnsi="Times New Roman" w:cs="Times New Roman"/>
            <w:sz w:val="24"/>
            <w:szCs w:val="24"/>
            <w:rPrChange w:id="715" w:author="ATIT DANGAURA THARU" w:date="2024-08-12T08:29:00Z">
              <w:rPr/>
            </w:rPrChange>
          </w:rPr>
          <w:t>These define what the system should do.</w:t>
        </w:r>
      </w:ins>
    </w:p>
    <w:p w:rsidR="003E2453" w:rsidRPr="00B57606" w:rsidRDefault="003E2453">
      <w:pPr>
        <w:spacing w:after="0" w:line="360" w:lineRule="auto"/>
        <w:ind w:left="720"/>
        <w:jc w:val="both"/>
        <w:rPr>
          <w:ins w:id="716" w:author="ATIT DANGAURA THARU" w:date="2024-08-12T08:24:00Z"/>
          <w:rFonts w:ascii="Times New Roman" w:hAnsi="Times New Roman" w:cs="Times New Roman"/>
          <w:b/>
          <w:bCs/>
          <w:sz w:val="24"/>
          <w:szCs w:val="24"/>
          <w:rPrChange w:id="717" w:author="ATIT DANGAURA THARU" w:date="2024-08-12T08:57:00Z">
            <w:rPr>
              <w:ins w:id="718" w:author="ATIT DANGAURA THARU" w:date="2024-08-12T08:24:00Z"/>
            </w:rPr>
          </w:rPrChange>
        </w:rPr>
        <w:pPrChange w:id="719" w:author="ATIT DANGAURA THARU" w:date="2024-08-14T14:38:00Z">
          <w:pPr/>
        </w:pPrChange>
      </w:pPr>
      <w:ins w:id="720" w:author="ATIT DANGAURA THARU" w:date="2024-08-12T08:24:00Z">
        <w:r w:rsidRPr="00B57606">
          <w:rPr>
            <w:rFonts w:ascii="Times New Roman" w:hAnsi="Times New Roman" w:cs="Times New Roman"/>
            <w:b/>
            <w:bCs/>
            <w:sz w:val="24"/>
            <w:szCs w:val="24"/>
            <w:rPrChange w:id="721" w:author="ATIT DANGAURA THARU" w:date="2024-08-12T08:57:00Z">
              <w:rPr/>
            </w:rPrChange>
          </w:rPr>
          <w:t>a. User Registration and Authentication</w:t>
        </w:r>
      </w:ins>
    </w:p>
    <w:p w:rsidR="003E2453" w:rsidRPr="004051B4" w:rsidRDefault="003E2453">
      <w:pPr>
        <w:pStyle w:val="ListParagraph"/>
        <w:numPr>
          <w:ilvl w:val="0"/>
          <w:numId w:val="27"/>
        </w:numPr>
        <w:spacing w:line="360" w:lineRule="auto"/>
        <w:jc w:val="both"/>
        <w:rPr>
          <w:ins w:id="722" w:author="ATIT DANGAURA THARU" w:date="2024-08-12T08:24:00Z"/>
          <w:rFonts w:ascii="Times New Roman" w:hAnsi="Times New Roman" w:cs="Times New Roman"/>
          <w:sz w:val="24"/>
          <w:szCs w:val="24"/>
          <w:rPrChange w:id="723" w:author="ATIT DANGAURA THARU" w:date="2024-08-13T14:01:00Z">
            <w:rPr>
              <w:ins w:id="724" w:author="ATIT DANGAURA THARU" w:date="2024-08-12T08:24:00Z"/>
            </w:rPr>
          </w:rPrChange>
        </w:rPr>
        <w:pPrChange w:id="725" w:author="ATIT DANGAURA THARU" w:date="2024-08-13T14:35:00Z">
          <w:pPr/>
        </w:pPrChange>
      </w:pPr>
      <w:ins w:id="726" w:author="ATIT DANGAURA THARU" w:date="2024-08-12T08:24:00Z">
        <w:r w:rsidRPr="004051B4">
          <w:rPr>
            <w:rFonts w:ascii="Times New Roman" w:hAnsi="Times New Roman" w:cs="Times New Roman"/>
            <w:sz w:val="24"/>
            <w:szCs w:val="24"/>
            <w:rPrChange w:id="727" w:author="ATIT DANGAURA THARU" w:date="2024-08-13T14:01:00Z">
              <w:rPr/>
            </w:rPrChange>
          </w:rPr>
          <w:t>Users (job seekers and employers) should be able to register and log in to the portal.</w:t>
        </w:r>
      </w:ins>
    </w:p>
    <w:p w:rsidR="009A389A" w:rsidRPr="00877D7C" w:rsidRDefault="00F7569D">
      <w:pPr>
        <w:pStyle w:val="ListParagraph"/>
        <w:numPr>
          <w:ilvl w:val="0"/>
          <w:numId w:val="27"/>
        </w:numPr>
        <w:spacing w:line="360" w:lineRule="auto"/>
        <w:jc w:val="both"/>
        <w:rPr>
          <w:ins w:id="728" w:author="ATIT DANGAURA THARU" w:date="2024-08-13T14:35:00Z"/>
          <w:rFonts w:ascii="Times New Roman" w:hAnsi="Times New Roman" w:cs="Times New Roman"/>
          <w:sz w:val="24"/>
          <w:szCs w:val="24"/>
          <w:rPrChange w:id="729" w:author="ATIT DANGAURA THARU" w:date="2024-08-15T09:04:00Z">
            <w:rPr>
              <w:ins w:id="730" w:author="ATIT DANGAURA THARU" w:date="2024-08-13T14:35:00Z"/>
            </w:rPr>
          </w:rPrChange>
        </w:rPr>
        <w:pPrChange w:id="731" w:author="ATIT DANGAURA THARU" w:date="2024-08-14T14:23:00Z">
          <w:pPr/>
        </w:pPrChange>
      </w:pPr>
      <w:ins w:id="732" w:author="ATIT DANGAURA THARU" w:date="2024-08-12T08:24:00Z">
        <w:r>
          <w:rPr>
            <w:rFonts w:ascii="Times New Roman" w:hAnsi="Times New Roman" w:cs="Times New Roman"/>
            <w:sz w:val="24"/>
            <w:szCs w:val="24"/>
          </w:rPr>
          <w:t xml:space="preserve">Support </w:t>
        </w:r>
        <w:r w:rsidR="003E2453" w:rsidRPr="004051B4">
          <w:rPr>
            <w:rFonts w:ascii="Times New Roman" w:hAnsi="Times New Roman" w:cs="Times New Roman"/>
            <w:sz w:val="24"/>
            <w:szCs w:val="24"/>
            <w:rPrChange w:id="733" w:author="ATIT DANGAURA THARU" w:date="2024-08-13T14:01:00Z">
              <w:rPr/>
            </w:rPrChange>
          </w:rPr>
          <w:t>authentication methods (e.g., emai</w:t>
        </w:r>
        <w:r>
          <w:rPr>
            <w:rFonts w:ascii="Times New Roman" w:hAnsi="Times New Roman" w:cs="Times New Roman"/>
            <w:sz w:val="24"/>
            <w:szCs w:val="24"/>
          </w:rPr>
          <w:t>l/password</w:t>
        </w:r>
        <w:r w:rsidR="003E2453" w:rsidRPr="004051B4">
          <w:rPr>
            <w:rFonts w:ascii="Times New Roman" w:hAnsi="Times New Roman" w:cs="Times New Roman"/>
            <w:sz w:val="24"/>
            <w:szCs w:val="24"/>
            <w:rPrChange w:id="734" w:author="ATIT DANGAURA THARU" w:date="2024-08-13T14:01:00Z">
              <w:rPr/>
            </w:rPrChange>
          </w:rPr>
          <w:t>).</w:t>
        </w:r>
      </w:ins>
    </w:p>
    <w:p w:rsidR="003E2453" w:rsidRPr="00B57606" w:rsidRDefault="003E2453">
      <w:pPr>
        <w:spacing w:after="0" w:line="360" w:lineRule="auto"/>
        <w:ind w:left="720"/>
        <w:jc w:val="both"/>
        <w:rPr>
          <w:ins w:id="735" w:author="ATIT DANGAURA THARU" w:date="2024-08-12T08:24:00Z"/>
          <w:rFonts w:ascii="Times New Roman" w:hAnsi="Times New Roman" w:cs="Times New Roman"/>
          <w:b/>
          <w:bCs/>
          <w:sz w:val="24"/>
          <w:szCs w:val="24"/>
          <w:rPrChange w:id="736" w:author="ATIT DANGAURA THARU" w:date="2024-08-12T08:57:00Z">
            <w:rPr>
              <w:ins w:id="737" w:author="ATIT DANGAURA THARU" w:date="2024-08-12T08:24:00Z"/>
            </w:rPr>
          </w:rPrChange>
        </w:rPr>
        <w:pPrChange w:id="738" w:author="ATIT DANGAURA THARU" w:date="2024-08-14T14:38:00Z">
          <w:pPr/>
        </w:pPrChange>
      </w:pPr>
      <w:ins w:id="739" w:author="ATIT DANGAURA THARU" w:date="2024-08-12T08:24:00Z">
        <w:r w:rsidRPr="00B57606">
          <w:rPr>
            <w:rFonts w:ascii="Times New Roman" w:hAnsi="Times New Roman" w:cs="Times New Roman"/>
            <w:b/>
            <w:bCs/>
            <w:sz w:val="24"/>
            <w:szCs w:val="24"/>
            <w:rPrChange w:id="740" w:author="ATIT DANGAURA THARU" w:date="2024-08-12T08:57:00Z">
              <w:rPr/>
            </w:rPrChange>
          </w:rPr>
          <w:lastRenderedPageBreak/>
          <w:t>b. Profile Management</w:t>
        </w:r>
      </w:ins>
    </w:p>
    <w:p w:rsidR="003E2453" w:rsidRPr="004051B4" w:rsidRDefault="003E2453">
      <w:pPr>
        <w:pStyle w:val="ListParagraph"/>
        <w:numPr>
          <w:ilvl w:val="0"/>
          <w:numId w:val="26"/>
        </w:numPr>
        <w:spacing w:line="360" w:lineRule="auto"/>
        <w:jc w:val="both"/>
        <w:rPr>
          <w:ins w:id="741" w:author="ATIT DANGAURA THARU" w:date="2024-08-12T08:24:00Z"/>
          <w:rFonts w:ascii="Times New Roman" w:hAnsi="Times New Roman" w:cs="Times New Roman"/>
          <w:sz w:val="24"/>
          <w:szCs w:val="24"/>
          <w:rPrChange w:id="742" w:author="ATIT DANGAURA THARU" w:date="2024-08-13T14:00:00Z">
            <w:rPr>
              <w:ins w:id="743" w:author="ATIT DANGAURA THARU" w:date="2024-08-12T08:24:00Z"/>
            </w:rPr>
          </w:rPrChange>
        </w:rPr>
        <w:pPrChange w:id="744" w:author="ATIT DANGAURA THARU" w:date="2024-08-13T14:35:00Z">
          <w:pPr/>
        </w:pPrChange>
      </w:pPr>
      <w:ins w:id="745" w:author="ATIT DANGAURA THARU" w:date="2024-08-12T08:24:00Z">
        <w:r w:rsidRPr="004051B4">
          <w:rPr>
            <w:rFonts w:ascii="Times New Roman" w:hAnsi="Times New Roman" w:cs="Times New Roman"/>
            <w:sz w:val="24"/>
            <w:szCs w:val="24"/>
            <w:rPrChange w:id="746" w:author="ATIT DANGAURA THARU" w:date="2024-08-13T14:00:00Z">
              <w:rPr/>
            </w:rPrChange>
          </w:rPr>
          <w:t>Job Seeker</w:t>
        </w:r>
      </w:ins>
      <w:ins w:id="747" w:author="ATIT DANGAURA THARU" w:date="2024-08-12T08:28:00Z">
        <w:r w:rsidRPr="004051B4">
          <w:rPr>
            <w:rFonts w:ascii="Times New Roman" w:hAnsi="Times New Roman" w:cs="Times New Roman"/>
            <w:sz w:val="24"/>
            <w:szCs w:val="24"/>
            <w:rPrChange w:id="748" w:author="ATIT DANGAURA THARU" w:date="2024-08-13T14:00:00Z">
              <w:rPr/>
            </w:rPrChange>
          </w:rPr>
          <w:t>s</w:t>
        </w:r>
      </w:ins>
      <w:ins w:id="749" w:author="ATIT DANGAURA THARU" w:date="2024-08-12T08:24:00Z">
        <w:r w:rsidRPr="004051B4">
          <w:rPr>
            <w:rFonts w:ascii="Times New Roman" w:hAnsi="Times New Roman" w:cs="Times New Roman"/>
            <w:sz w:val="24"/>
            <w:szCs w:val="24"/>
            <w:rPrChange w:id="750" w:author="ATIT DANGAURA THARU" w:date="2024-08-13T14:00:00Z">
              <w:rPr/>
            </w:rPrChange>
          </w:rPr>
          <w:t>: Ability to create, update, and manage profiles including resumes, cover letters, and personal details.</w:t>
        </w:r>
      </w:ins>
    </w:p>
    <w:p w:rsidR="003E2453" w:rsidRPr="004051B4" w:rsidRDefault="003E2453">
      <w:pPr>
        <w:pStyle w:val="ListParagraph"/>
        <w:numPr>
          <w:ilvl w:val="0"/>
          <w:numId w:val="25"/>
        </w:numPr>
        <w:spacing w:line="360" w:lineRule="auto"/>
        <w:jc w:val="both"/>
        <w:rPr>
          <w:ins w:id="751" w:author="ATIT DANGAURA THARU" w:date="2024-08-12T08:24:00Z"/>
          <w:rFonts w:ascii="Times New Roman" w:hAnsi="Times New Roman" w:cs="Times New Roman"/>
          <w:sz w:val="24"/>
          <w:szCs w:val="24"/>
          <w:rPrChange w:id="752" w:author="ATIT DANGAURA THARU" w:date="2024-08-13T14:00:00Z">
            <w:rPr>
              <w:ins w:id="753" w:author="ATIT DANGAURA THARU" w:date="2024-08-12T08:24:00Z"/>
            </w:rPr>
          </w:rPrChange>
        </w:rPr>
        <w:pPrChange w:id="754" w:author="ATIT DANGAURA THARU" w:date="2024-08-13T14:35:00Z">
          <w:pPr/>
        </w:pPrChange>
      </w:pPr>
      <w:ins w:id="755" w:author="ATIT DANGAURA THARU" w:date="2024-08-12T08:24:00Z">
        <w:r w:rsidRPr="004051B4">
          <w:rPr>
            <w:rFonts w:ascii="Times New Roman" w:hAnsi="Times New Roman" w:cs="Times New Roman"/>
            <w:sz w:val="24"/>
            <w:szCs w:val="24"/>
            <w:rPrChange w:id="756" w:author="ATIT DANGAURA THARU" w:date="2024-08-13T14:00:00Z">
              <w:rPr/>
            </w:rPrChange>
          </w:rPr>
          <w:t>Employers: Ability to create company profiles, including company information, logos, and contact details.</w:t>
        </w:r>
      </w:ins>
    </w:p>
    <w:p w:rsidR="003E2453" w:rsidRPr="00B57606" w:rsidRDefault="003E2453">
      <w:pPr>
        <w:spacing w:after="0" w:line="360" w:lineRule="auto"/>
        <w:ind w:left="720"/>
        <w:jc w:val="both"/>
        <w:rPr>
          <w:ins w:id="757" w:author="ATIT DANGAURA THARU" w:date="2024-08-12T08:24:00Z"/>
          <w:rFonts w:ascii="Times New Roman" w:hAnsi="Times New Roman" w:cs="Times New Roman"/>
          <w:b/>
          <w:bCs/>
          <w:sz w:val="24"/>
          <w:szCs w:val="24"/>
          <w:rPrChange w:id="758" w:author="ATIT DANGAURA THARU" w:date="2024-08-12T08:57:00Z">
            <w:rPr>
              <w:ins w:id="759" w:author="ATIT DANGAURA THARU" w:date="2024-08-12T08:24:00Z"/>
            </w:rPr>
          </w:rPrChange>
        </w:rPr>
        <w:pPrChange w:id="760" w:author="ATIT DANGAURA THARU" w:date="2024-08-14T14:38:00Z">
          <w:pPr/>
        </w:pPrChange>
      </w:pPr>
      <w:ins w:id="761" w:author="ATIT DANGAURA THARU" w:date="2024-08-12T08:24:00Z">
        <w:r w:rsidRPr="00B57606">
          <w:rPr>
            <w:rFonts w:ascii="Times New Roman" w:hAnsi="Times New Roman" w:cs="Times New Roman"/>
            <w:b/>
            <w:bCs/>
            <w:sz w:val="24"/>
            <w:szCs w:val="24"/>
            <w:rPrChange w:id="762" w:author="ATIT DANGAURA THARU" w:date="2024-08-12T08:57:00Z">
              <w:rPr/>
            </w:rPrChange>
          </w:rPr>
          <w:t>c. Job Posting and Management</w:t>
        </w:r>
      </w:ins>
    </w:p>
    <w:p w:rsidR="003E2453" w:rsidRPr="004051B4" w:rsidRDefault="003E2453">
      <w:pPr>
        <w:pStyle w:val="ListParagraph"/>
        <w:numPr>
          <w:ilvl w:val="0"/>
          <w:numId w:val="24"/>
        </w:numPr>
        <w:spacing w:line="360" w:lineRule="auto"/>
        <w:jc w:val="both"/>
        <w:rPr>
          <w:ins w:id="763" w:author="ATIT DANGAURA THARU" w:date="2024-08-12T08:24:00Z"/>
          <w:rFonts w:ascii="Times New Roman" w:hAnsi="Times New Roman" w:cs="Times New Roman"/>
          <w:sz w:val="24"/>
          <w:szCs w:val="24"/>
          <w:rPrChange w:id="764" w:author="ATIT DANGAURA THARU" w:date="2024-08-13T14:00:00Z">
            <w:rPr>
              <w:ins w:id="765" w:author="ATIT DANGAURA THARU" w:date="2024-08-12T08:24:00Z"/>
            </w:rPr>
          </w:rPrChange>
        </w:rPr>
        <w:pPrChange w:id="766" w:author="ATIT DANGAURA THARU" w:date="2024-08-13T14:35:00Z">
          <w:pPr/>
        </w:pPrChange>
      </w:pPr>
      <w:ins w:id="767" w:author="ATIT DANGAURA THARU" w:date="2024-08-12T08:24:00Z">
        <w:r w:rsidRPr="004051B4">
          <w:rPr>
            <w:rFonts w:ascii="Times New Roman" w:hAnsi="Times New Roman" w:cs="Times New Roman"/>
            <w:sz w:val="24"/>
            <w:szCs w:val="24"/>
            <w:rPrChange w:id="768" w:author="ATIT DANGAURA THARU" w:date="2024-08-13T14:00:00Z">
              <w:rPr/>
            </w:rPrChange>
          </w:rPr>
          <w:t>Employers should be able to post job vacancies with details like job title, description, requirements, location, and salary.</w:t>
        </w:r>
      </w:ins>
    </w:p>
    <w:p w:rsidR="003E2453" w:rsidRPr="004051B4" w:rsidRDefault="003E2453">
      <w:pPr>
        <w:pStyle w:val="ListParagraph"/>
        <w:numPr>
          <w:ilvl w:val="0"/>
          <w:numId w:val="23"/>
        </w:numPr>
        <w:spacing w:line="360" w:lineRule="auto"/>
        <w:jc w:val="both"/>
        <w:rPr>
          <w:ins w:id="769" w:author="ATIT DANGAURA THARU" w:date="2024-08-12T08:24:00Z"/>
          <w:rFonts w:ascii="Times New Roman" w:hAnsi="Times New Roman" w:cs="Times New Roman"/>
          <w:sz w:val="24"/>
          <w:szCs w:val="24"/>
          <w:rPrChange w:id="770" w:author="ATIT DANGAURA THARU" w:date="2024-08-13T14:00:00Z">
            <w:rPr>
              <w:ins w:id="771" w:author="ATIT DANGAURA THARU" w:date="2024-08-12T08:24:00Z"/>
            </w:rPr>
          </w:rPrChange>
        </w:rPr>
        <w:pPrChange w:id="772" w:author="ATIT DANGAURA THARU" w:date="2024-08-13T14:35:00Z">
          <w:pPr/>
        </w:pPrChange>
      </w:pPr>
      <w:ins w:id="773" w:author="ATIT DANGAURA THARU" w:date="2024-08-12T08:24:00Z">
        <w:r w:rsidRPr="004051B4">
          <w:rPr>
            <w:rFonts w:ascii="Times New Roman" w:hAnsi="Times New Roman" w:cs="Times New Roman"/>
            <w:sz w:val="24"/>
            <w:szCs w:val="24"/>
            <w:rPrChange w:id="774" w:author="ATIT DANGAURA THARU" w:date="2024-08-13T14:00:00Z">
              <w:rPr/>
            </w:rPrChange>
          </w:rPr>
          <w:t>Ability to edit, update, or delete job postings.</w:t>
        </w:r>
      </w:ins>
    </w:p>
    <w:p w:rsidR="003E2453" w:rsidRPr="004051B4" w:rsidRDefault="003E2453">
      <w:pPr>
        <w:pStyle w:val="ListParagraph"/>
        <w:numPr>
          <w:ilvl w:val="0"/>
          <w:numId w:val="23"/>
        </w:numPr>
        <w:spacing w:line="360" w:lineRule="auto"/>
        <w:jc w:val="both"/>
        <w:rPr>
          <w:ins w:id="775" w:author="ATIT DANGAURA THARU" w:date="2024-08-12T08:24:00Z"/>
          <w:rFonts w:ascii="Times New Roman" w:hAnsi="Times New Roman" w:cs="Times New Roman"/>
          <w:sz w:val="24"/>
          <w:szCs w:val="24"/>
          <w:rPrChange w:id="776" w:author="ATIT DANGAURA THARU" w:date="2024-08-13T14:00:00Z">
            <w:rPr>
              <w:ins w:id="777" w:author="ATIT DANGAURA THARU" w:date="2024-08-12T08:24:00Z"/>
            </w:rPr>
          </w:rPrChange>
        </w:rPr>
        <w:pPrChange w:id="778" w:author="ATIT DANGAURA THARU" w:date="2024-08-13T14:35:00Z">
          <w:pPr/>
        </w:pPrChange>
      </w:pPr>
      <w:ins w:id="779" w:author="ATIT DANGAURA THARU" w:date="2024-08-12T08:24:00Z">
        <w:r w:rsidRPr="004051B4">
          <w:rPr>
            <w:rFonts w:ascii="Times New Roman" w:hAnsi="Times New Roman" w:cs="Times New Roman"/>
            <w:sz w:val="24"/>
            <w:szCs w:val="24"/>
            <w:rPrChange w:id="780" w:author="ATIT DANGAURA THARU" w:date="2024-08-13T14:00:00Z">
              <w:rPr/>
            </w:rPrChange>
          </w:rPr>
          <w:t>Option to set application deadlines</w:t>
        </w:r>
      </w:ins>
      <w:ins w:id="781" w:author="ATIT DANGAURA THARU" w:date="2024-08-14T14:21:00Z">
        <w:r w:rsidR="00F7569D">
          <w:rPr>
            <w:rFonts w:ascii="Times New Roman" w:hAnsi="Times New Roman" w:cs="Times New Roman"/>
            <w:sz w:val="24"/>
            <w:szCs w:val="24"/>
          </w:rPr>
          <w:t>.</w:t>
        </w:r>
      </w:ins>
      <w:ins w:id="782" w:author="ATIT DANGAURA THARU" w:date="2024-08-12T08:24:00Z">
        <w:r w:rsidRPr="004051B4">
          <w:rPr>
            <w:rFonts w:ascii="Times New Roman" w:hAnsi="Times New Roman" w:cs="Times New Roman"/>
            <w:sz w:val="24"/>
            <w:szCs w:val="24"/>
            <w:rPrChange w:id="783" w:author="ATIT DANGAURA THARU" w:date="2024-08-13T14:00:00Z">
              <w:rPr/>
            </w:rPrChange>
          </w:rPr>
          <w:t xml:space="preserve"> </w:t>
        </w:r>
      </w:ins>
    </w:p>
    <w:p w:rsidR="003E2453" w:rsidRPr="00B57606" w:rsidRDefault="003E2453">
      <w:pPr>
        <w:spacing w:after="0" w:line="360" w:lineRule="auto"/>
        <w:ind w:left="720"/>
        <w:jc w:val="both"/>
        <w:rPr>
          <w:ins w:id="784" w:author="ATIT DANGAURA THARU" w:date="2024-08-12T08:24:00Z"/>
          <w:rFonts w:ascii="Times New Roman" w:hAnsi="Times New Roman" w:cs="Times New Roman"/>
          <w:b/>
          <w:bCs/>
          <w:sz w:val="24"/>
          <w:szCs w:val="24"/>
          <w:rPrChange w:id="785" w:author="ATIT DANGAURA THARU" w:date="2024-08-12T08:57:00Z">
            <w:rPr>
              <w:ins w:id="786" w:author="ATIT DANGAURA THARU" w:date="2024-08-12T08:24:00Z"/>
            </w:rPr>
          </w:rPrChange>
        </w:rPr>
        <w:pPrChange w:id="787" w:author="ATIT DANGAURA THARU" w:date="2024-08-14T14:38:00Z">
          <w:pPr/>
        </w:pPrChange>
      </w:pPr>
      <w:ins w:id="788" w:author="ATIT DANGAURA THARU" w:date="2024-08-12T08:24:00Z">
        <w:r w:rsidRPr="00B57606">
          <w:rPr>
            <w:rFonts w:ascii="Times New Roman" w:hAnsi="Times New Roman" w:cs="Times New Roman"/>
            <w:b/>
            <w:bCs/>
            <w:sz w:val="24"/>
            <w:szCs w:val="24"/>
            <w:rPrChange w:id="789" w:author="ATIT DANGAURA THARU" w:date="2024-08-12T08:57:00Z">
              <w:rPr/>
            </w:rPrChange>
          </w:rPr>
          <w:t>d. Job Search and Filtering</w:t>
        </w:r>
      </w:ins>
    </w:p>
    <w:p w:rsidR="003E2453" w:rsidRPr="004051B4" w:rsidRDefault="003E2453">
      <w:pPr>
        <w:pStyle w:val="ListParagraph"/>
        <w:numPr>
          <w:ilvl w:val="0"/>
          <w:numId w:val="22"/>
        </w:numPr>
        <w:spacing w:line="360" w:lineRule="auto"/>
        <w:jc w:val="both"/>
        <w:rPr>
          <w:ins w:id="790" w:author="ATIT DANGAURA THARU" w:date="2024-08-12T08:24:00Z"/>
          <w:rFonts w:ascii="Times New Roman" w:hAnsi="Times New Roman" w:cs="Times New Roman"/>
          <w:sz w:val="24"/>
          <w:szCs w:val="24"/>
          <w:rPrChange w:id="791" w:author="ATIT DANGAURA THARU" w:date="2024-08-13T14:00:00Z">
            <w:rPr>
              <w:ins w:id="792" w:author="ATIT DANGAURA THARU" w:date="2024-08-12T08:24:00Z"/>
            </w:rPr>
          </w:rPrChange>
        </w:rPr>
        <w:pPrChange w:id="793" w:author="ATIT DANGAURA THARU" w:date="2024-08-13T14:35:00Z">
          <w:pPr/>
        </w:pPrChange>
      </w:pPr>
      <w:ins w:id="794" w:author="ATIT DANGAURA THARU" w:date="2024-08-12T08:24:00Z">
        <w:r w:rsidRPr="004051B4">
          <w:rPr>
            <w:rFonts w:ascii="Times New Roman" w:hAnsi="Times New Roman" w:cs="Times New Roman"/>
            <w:sz w:val="24"/>
            <w:szCs w:val="24"/>
            <w:rPrChange w:id="795" w:author="ATIT DANGAURA THARU" w:date="2024-08-13T14:00:00Z">
              <w:rPr/>
            </w:rPrChange>
          </w:rPr>
          <w:t>Job seekers should be able to search for jobs using various f</w:t>
        </w:r>
        <w:r w:rsidR="00406F4E" w:rsidRPr="004051B4">
          <w:rPr>
            <w:rFonts w:ascii="Times New Roman" w:hAnsi="Times New Roman" w:cs="Times New Roman"/>
            <w:sz w:val="24"/>
            <w:szCs w:val="24"/>
            <w:rPrChange w:id="796" w:author="ATIT DANGAURA THARU" w:date="2024-08-13T14:00:00Z">
              <w:rPr/>
            </w:rPrChange>
          </w:rPr>
          <w:t>ilters like keywords, location</w:t>
        </w:r>
      </w:ins>
      <w:ins w:id="797" w:author="ATIT DANGAURA THARU" w:date="2024-08-14T14:21:00Z">
        <w:r w:rsidR="00F7569D">
          <w:rPr>
            <w:rFonts w:ascii="Times New Roman" w:hAnsi="Times New Roman" w:cs="Times New Roman"/>
            <w:sz w:val="24"/>
            <w:szCs w:val="24"/>
          </w:rPr>
          <w:t>.</w:t>
        </w:r>
      </w:ins>
    </w:p>
    <w:p w:rsidR="003E2453" w:rsidRPr="00B57606" w:rsidRDefault="003E2453">
      <w:pPr>
        <w:spacing w:after="0" w:line="360" w:lineRule="auto"/>
        <w:ind w:left="720"/>
        <w:jc w:val="both"/>
        <w:rPr>
          <w:ins w:id="798" w:author="ATIT DANGAURA THARU" w:date="2024-08-12T08:24:00Z"/>
          <w:rFonts w:ascii="Times New Roman" w:hAnsi="Times New Roman" w:cs="Times New Roman"/>
          <w:b/>
          <w:bCs/>
          <w:sz w:val="24"/>
          <w:szCs w:val="24"/>
          <w:rPrChange w:id="799" w:author="ATIT DANGAURA THARU" w:date="2024-08-12T08:57:00Z">
            <w:rPr>
              <w:ins w:id="800" w:author="ATIT DANGAURA THARU" w:date="2024-08-12T08:24:00Z"/>
            </w:rPr>
          </w:rPrChange>
        </w:rPr>
        <w:pPrChange w:id="801" w:author="ATIT DANGAURA THARU" w:date="2024-08-14T14:38:00Z">
          <w:pPr/>
        </w:pPrChange>
      </w:pPr>
      <w:ins w:id="802" w:author="ATIT DANGAURA THARU" w:date="2024-08-12T08:24:00Z">
        <w:r w:rsidRPr="00B57606">
          <w:rPr>
            <w:rFonts w:ascii="Times New Roman" w:hAnsi="Times New Roman" w:cs="Times New Roman"/>
            <w:b/>
            <w:bCs/>
            <w:sz w:val="24"/>
            <w:szCs w:val="24"/>
            <w:rPrChange w:id="803" w:author="ATIT DANGAURA THARU" w:date="2024-08-12T08:57:00Z">
              <w:rPr/>
            </w:rPrChange>
          </w:rPr>
          <w:t>e. Application Process</w:t>
        </w:r>
      </w:ins>
    </w:p>
    <w:p w:rsidR="003E2453" w:rsidRPr="004051B4" w:rsidRDefault="003E2453">
      <w:pPr>
        <w:pStyle w:val="ListParagraph"/>
        <w:numPr>
          <w:ilvl w:val="0"/>
          <w:numId w:val="21"/>
        </w:numPr>
        <w:spacing w:line="360" w:lineRule="auto"/>
        <w:jc w:val="both"/>
        <w:rPr>
          <w:ins w:id="804" w:author="ATIT DANGAURA THARU" w:date="2024-08-12T08:24:00Z"/>
          <w:rFonts w:ascii="Times New Roman" w:hAnsi="Times New Roman" w:cs="Times New Roman"/>
          <w:sz w:val="24"/>
          <w:szCs w:val="24"/>
          <w:rPrChange w:id="805" w:author="ATIT DANGAURA THARU" w:date="2024-08-13T14:00:00Z">
            <w:rPr>
              <w:ins w:id="806" w:author="ATIT DANGAURA THARU" w:date="2024-08-12T08:24:00Z"/>
            </w:rPr>
          </w:rPrChange>
        </w:rPr>
        <w:pPrChange w:id="807" w:author="ATIT DANGAURA THARU" w:date="2024-08-13T14:35:00Z">
          <w:pPr/>
        </w:pPrChange>
      </w:pPr>
      <w:ins w:id="808" w:author="ATIT DANGAURA THARU" w:date="2024-08-12T08:24:00Z">
        <w:r w:rsidRPr="004051B4">
          <w:rPr>
            <w:rFonts w:ascii="Times New Roman" w:hAnsi="Times New Roman" w:cs="Times New Roman"/>
            <w:sz w:val="24"/>
            <w:szCs w:val="24"/>
            <w:rPrChange w:id="809" w:author="ATIT DANGAURA THARU" w:date="2024-08-13T14:00:00Z">
              <w:rPr/>
            </w:rPrChange>
          </w:rPr>
          <w:t>Job seekers should be able to apply for jobs directly through the portal.</w:t>
        </w:r>
      </w:ins>
    </w:p>
    <w:p w:rsidR="003E2453" w:rsidRPr="00F7569D" w:rsidRDefault="003E2453">
      <w:pPr>
        <w:pStyle w:val="ListParagraph"/>
        <w:numPr>
          <w:ilvl w:val="0"/>
          <w:numId w:val="20"/>
        </w:numPr>
        <w:spacing w:line="360" w:lineRule="auto"/>
        <w:jc w:val="both"/>
        <w:rPr>
          <w:ins w:id="810" w:author="ATIT DANGAURA THARU" w:date="2024-08-12T08:24:00Z"/>
          <w:rFonts w:ascii="Times New Roman" w:hAnsi="Times New Roman" w:cs="Times New Roman"/>
          <w:sz w:val="24"/>
          <w:szCs w:val="24"/>
          <w:rPrChange w:id="811" w:author="ATIT DANGAURA THARU" w:date="2024-08-14T14:22:00Z">
            <w:rPr>
              <w:ins w:id="812" w:author="ATIT DANGAURA THARU" w:date="2024-08-12T08:24:00Z"/>
            </w:rPr>
          </w:rPrChange>
        </w:rPr>
        <w:pPrChange w:id="813" w:author="ATIT DANGAURA THARU" w:date="2024-08-14T14:22:00Z">
          <w:pPr/>
        </w:pPrChange>
      </w:pPr>
      <w:ins w:id="814" w:author="ATIT DANGAURA THARU" w:date="2024-08-12T08:24:00Z">
        <w:r w:rsidRPr="004051B4">
          <w:rPr>
            <w:rFonts w:ascii="Times New Roman" w:hAnsi="Times New Roman" w:cs="Times New Roman"/>
            <w:sz w:val="24"/>
            <w:szCs w:val="24"/>
            <w:rPrChange w:id="815" w:author="ATIT DANGAURA THARU" w:date="2024-08-13T14:00:00Z">
              <w:rPr/>
            </w:rPrChange>
          </w:rPr>
          <w:t>Employers should be able to receive and manage applications, view candidate profiles, and download resumes.</w:t>
        </w:r>
      </w:ins>
    </w:p>
    <w:p w:rsidR="003E2453" w:rsidRPr="00B57606" w:rsidRDefault="00F7569D">
      <w:pPr>
        <w:spacing w:after="0" w:line="360" w:lineRule="auto"/>
        <w:ind w:left="720"/>
        <w:jc w:val="both"/>
        <w:rPr>
          <w:ins w:id="816" w:author="ATIT DANGAURA THARU" w:date="2024-08-12T08:24:00Z"/>
          <w:rFonts w:ascii="Times New Roman" w:hAnsi="Times New Roman" w:cs="Times New Roman"/>
          <w:b/>
          <w:bCs/>
          <w:sz w:val="24"/>
          <w:szCs w:val="24"/>
          <w:rPrChange w:id="817" w:author="ATIT DANGAURA THARU" w:date="2024-08-12T08:57:00Z">
            <w:rPr>
              <w:ins w:id="818" w:author="ATIT DANGAURA THARU" w:date="2024-08-12T08:24:00Z"/>
            </w:rPr>
          </w:rPrChange>
        </w:rPr>
        <w:pPrChange w:id="819" w:author="ATIT DANGAURA THARU" w:date="2024-08-14T14:38:00Z">
          <w:pPr/>
        </w:pPrChange>
      </w:pPr>
      <w:ins w:id="820" w:author="ATIT DANGAURA THARU" w:date="2024-08-14T14:23:00Z">
        <w:r>
          <w:rPr>
            <w:rFonts w:ascii="Times New Roman" w:hAnsi="Times New Roman" w:cs="Times New Roman"/>
            <w:b/>
            <w:bCs/>
            <w:sz w:val="24"/>
            <w:szCs w:val="24"/>
          </w:rPr>
          <w:t>f</w:t>
        </w:r>
      </w:ins>
      <w:ins w:id="821" w:author="ATIT DANGAURA THARU" w:date="2024-08-12T08:24:00Z">
        <w:r w:rsidR="003E2453" w:rsidRPr="00B57606">
          <w:rPr>
            <w:rFonts w:ascii="Times New Roman" w:hAnsi="Times New Roman" w:cs="Times New Roman"/>
            <w:b/>
            <w:bCs/>
            <w:sz w:val="24"/>
            <w:szCs w:val="24"/>
            <w:rPrChange w:id="822" w:author="ATIT DANGAURA THARU" w:date="2024-08-12T08:57:00Z">
              <w:rPr/>
            </w:rPrChange>
          </w:rPr>
          <w:t xml:space="preserve">. Dashboard </w:t>
        </w:r>
      </w:ins>
    </w:p>
    <w:p w:rsidR="003E2453" w:rsidRPr="004051B4" w:rsidRDefault="003E2453">
      <w:pPr>
        <w:pStyle w:val="ListParagraph"/>
        <w:numPr>
          <w:ilvl w:val="0"/>
          <w:numId w:val="17"/>
        </w:numPr>
        <w:spacing w:line="360" w:lineRule="auto"/>
        <w:jc w:val="both"/>
        <w:rPr>
          <w:ins w:id="823" w:author="ATIT DANGAURA THARU" w:date="2024-08-12T08:24:00Z"/>
          <w:rFonts w:ascii="Times New Roman" w:hAnsi="Times New Roman" w:cs="Times New Roman"/>
          <w:sz w:val="24"/>
          <w:szCs w:val="24"/>
          <w:rPrChange w:id="824" w:author="ATIT DANGAURA THARU" w:date="2024-08-13T13:59:00Z">
            <w:rPr>
              <w:ins w:id="825" w:author="ATIT DANGAURA THARU" w:date="2024-08-12T08:24:00Z"/>
            </w:rPr>
          </w:rPrChange>
        </w:rPr>
        <w:pPrChange w:id="826" w:author="ATIT DANGAURA THARU" w:date="2024-08-13T14:35:00Z">
          <w:pPr/>
        </w:pPrChange>
      </w:pPr>
      <w:ins w:id="827" w:author="ATIT DANGAURA THARU" w:date="2024-08-12T08:24:00Z">
        <w:r w:rsidRPr="004051B4">
          <w:rPr>
            <w:rFonts w:ascii="Times New Roman" w:hAnsi="Times New Roman" w:cs="Times New Roman"/>
            <w:sz w:val="24"/>
            <w:szCs w:val="24"/>
            <w:rPrChange w:id="828" w:author="ATIT DANGAURA THARU" w:date="2024-08-13T13:59:00Z">
              <w:rPr/>
            </w:rPrChange>
          </w:rPr>
          <w:t>Job Seekers: Dashboard</w:t>
        </w:r>
      </w:ins>
      <w:ins w:id="829" w:author="ATIT DANGAURA THARU" w:date="2024-08-13T06:43:00Z">
        <w:r w:rsidR="00AA63F5" w:rsidRPr="004051B4">
          <w:rPr>
            <w:rFonts w:ascii="Times New Roman" w:hAnsi="Times New Roman" w:cs="Times New Roman"/>
            <w:sz w:val="24"/>
            <w:szCs w:val="24"/>
            <w:rPrChange w:id="830" w:author="ATIT DANGAURA THARU" w:date="2024-08-13T13:59:00Z">
              <w:rPr/>
            </w:rPrChange>
          </w:rPr>
          <w:t xml:space="preserve"> </w:t>
        </w:r>
      </w:ins>
      <w:ins w:id="831" w:author="ATIT DANGAURA THARU" w:date="2024-08-12T08:24:00Z">
        <w:r w:rsidRPr="004051B4">
          <w:rPr>
            <w:rFonts w:ascii="Times New Roman" w:hAnsi="Times New Roman" w:cs="Times New Roman"/>
            <w:sz w:val="24"/>
            <w:szCs w:val="24"/>
            <w:rPrChange w:id="832" w:author="ATIT DANGAURA THARU" w:date="2024-08-13T13:59:00Z">
              <w:rPr/>
            </w:rPrChange>
          </w:rPr>
          <w:t>showing applied jobs, saved jobs, and job recommendations.</w:t>
        </w:r>
      </w:ins>
    </w:p>
    <w:p w:rsidR="003E2453" w:rsidRPr="004051B4" w:rsidRDefault="003E2453">
      <w:pPr>
        <w:pStyle w:val="ListParagraph"/>
        <w:numPr>
          <w:ilvl w:val="0"/>
          <w:numId w:val="17"/>
        </w:numPr>
        <w:spacing w:line="360" w:lineRule="auto"/>
        <w:jc w:val="both"/>
        <w:rPr>
          <w:ins w:id="833" w:author="ATIT DANGAURA THARU" w:date="2024-08-12T08:24:00Z"/>
          <w:rFonts w:ascii="Times New Roman" w:hAnsi="Times New Roman" w:cs="Times New Roman"/>
          <w:sz w:val="24"/>
          <w:szCs w:val="24"/>
          <w:rPrChange w:id="834" w:author="ATIT DANGAURA THARU" w:date="2024-08-13T14:00:00Z">
            <w:rPr>
              <w:ins w:id="835" w:author="ATIT DANGAURA THARU" w:date="2024-08-12T08:24:00Z"/>
            </w:rPr>
          </w:rPrChange>
        </w:rPr>
        <w:pPrChange w:id="836" w:author="ATIT DANGAURA THARU" w:date="2024-08-13T14:35:00Z">
          <w:pPr/>
        </w:pPrChange>
      </w:pPr>
      <w:ins w:id="837" w:author="ATIT DANGAURA THARU" w:date="2024-08-12T08:24:00Z">
        <w:r w:rsidRPr="004051B4">
          <w:rPr>
            <w:rFonts w:ascii="Times New Roman" w:hAnsi="Times New Roman" w:cs="Times New Roman"/>
            <w:sz w:val="24"/>
            <w:szCs w:val="24"/>
            <w:rPrChange w:id="838" w:author="ATIT DANGAURA THARU" w:date="2024-08-13T14:00:00Z">
              <w:rPr/>
            </w:rPrChange>
          </w:rPr>
          <w:t>Employers: Dashboard to manage job postings, view analytics on job views, applications, and candidate demographics.</w:t>
        </w:r>
      </w:ins>
    </w:p>
    <w:p w:rsidR="003E2453" w:rsidRPr="006D42F1" w:rsidRDefault="004E3ECB">
      <w:pPr>
        <w:pStyle w:val="Heading3"/>
        <w:spacing w:line="360" w:lineRule="auto"/>
        <w:rPr>
          <w:ins w:id="839" w:author="ATIT DANGAURA THARU" w:date="2024-08-12T08:24:00Z"/>
        </w:rPr>
        <w:pPrChange w:id="840" w:author="ATIT DANGAURA THARU" w:date="2024-08-13T14:35:00Z">
          <w:pPr/>
        </w:pPrChange>
      </w:pPr>
      <w:bookmarkStart w:id="841" w:name="_Toc175247390"/>
      <w:ins w:id="842" w:author="ATIT DANGAURA THARU" w:date="2024-08-13T13:57:00Z">
        <w:r>
          <w:t>3.</w:t>
        </w:r>
      </w:ins>
      <w:ins w:id="843" w:author="ATIT DANGAURA THARU" w:date="2024-08-22T19:29:00Z">
        <w:r>
          <w:t>2</w:t>
        </w:r>
      </w:ins>
      <w:ins w:id="844" w:author="ATIT DANGAURA THARU" w:date="2024-08-13T13:57:00Z">
        <w:r w:rsidR="004051B4">
          <w:t>.2</w:t>
        </w:r>
      </w:ins>
      <w:ins w:id="845" w:author="ATIT DANGAURA THARU" w:date="2024-08-12T08:24:00Z">
        <w:r w:rsidR="003E2453" w:rsidRPr="006D42F1">
          <w:t xml:space="preserve"> Non-Functional Requirements</w:t>
        </w:r>
        <w:bookmarkEnd w:id="841"/>
      </w:ins>
    </w:p>
    <w:p w:rsidR="003E2453" w:rsidRPr="003E2453" w:rsidRDefault="003E2453">
      <w:pPr>
        <w:spacing w:after="0" w:line="360" w:lineRule="auto"/>
        <w:ind w:left="720"/>
        <w:jc w:val="both"/>
        <w:rPr>
          <w:ins w:id="846" w:author="ATIT DANGAURA THARU" w:date="2024-08-12T08:24:00Z"/>
          <w:rFonts w:ascii="Times New Roman" w:hAnsi="Times New Roman" w:cs="Times New Roman"/>
          <w:sz w:val="24"/>
          <w:szCs w:val="24"/>
          <w:rPrChange w:id="847" w:author="ATIT DANGAURA THARU" w:date="2024-08-12T08:29:00Z">
            <w:rPr>
              <w:ins w:id="848" w:author="ATIT DANGAURA THARU" w:date="2024-08-12T08:24:00Z"/>
            </w:rPr>
          </w:rPrChange>
        </w:rPr>
        <w:pPrChange w:id="849" w:author="ATIT DANGAURA THARU" w:date="2024-08-14T14:38:00Z">
          <w:pPr/>
        </w:pPrChange>
      </w:pPr>
      <w:ins w:id="850" w:author="ATIT DANGAURA THARU" w:date="2024-08-12T08:24:00Z">
        <w:r w:rsidRPr="003E2453">
          <w:rPr>
            <w:rFonts w:ascii="Times New Roman" w:hAnsi="Times New Roman" w:cs="Times New Roman"/>
            <w:sz w:val="24"/>
            <w:szCs w:val="24"/>
            <w:rPrChange w:id="851" w:author="ATIT DANGAURA THARU" w:date="2024-08-12T08:29:00Z">
              <w:rPr/>
            </w:rPrChange>
          </w:rPr>
          <w:t>These define the system’s behavior and attributes.</w:t>
        </w:r>
      </w:ins>
    </w:p>
    <w:p w:rsidR="003E2453" w:rsidRPr="00B57606" w:rsidRDefault="004051B4">
      <w:pPr>
        <w:spacing w:after="0" w:line="360" w:lineRule="auto"/>
        <w:ind w:left="720"/>
        <w:jc w:val="both"/>
        <w:rPr>
          <w:ins w:id="852" w:author="ATIT DANGAURA THARU" w:date="2024-08-12T08:24:00Z"/>
          <w:rFonts w:ascii="Times New Roman" w:hAnsi="Times New Roman" w:cs="Times New Roman"/>
          <w:b/>
          <w:bCs/>
          <w:sz w:val="24"/>
          <w:szCs w:val="24"/>
          <w:rPrChange w:id="853" w:author="ATIT DANGAURA THARU" w:date="2024-08-12T08:58:00Z">
            <w:rPr>
              <w:ins w:id="854" w:author="ATIT DANGAURA THARU" w:date="2024-08-12T08:24:00Z"/>
            </w:rPr>
          </w:rPrChange>
        </w:rPr>
        <w:pPrChange w:id="855" w:author="ATIT DANGAURA THARU" w:date="2024-08-14T14:38:00Z">
          <w:pPr/>
        </w:pPrChange>
      </w:pPr>
      <w:ins w:id="856" w:author="ATIT DANGAURA THARU" w:date="2024-08-13T13:58:00Z">
        <w:r>
          <w:rPr>
            <w:rFonts w:ascii="Times New Roman" w:hAnsi="Times New Roman" w:cs="Times New Roman"/>
            <w:b/>
            <w:bCs/>
            <w:sz w:val="24"/>
            <w:szCs w:val="24"/>
          </w:rPr>
          <w:t xml:space="preserve">    </w:t>
        </w:r>
      </w:ins>
      <w:ins w:id="857" w:author="ATIT DANGAURA THARU" w:date="2024-08-12T08:24:00Z">
        <w:r w:rsidR="003E2453" w:rsidRPr="00B57606">
          <w:rPr>
            <w:rFonts w:ascii="Times New Roman" w:hAnsi="Times New Roman" w:cs="Times New Roman"/>
            <w:b/>
            <w:bCs/>
            <w:sz w:val="24"/>
            <w:szCs w:val="24"/>
            <w:rPrChange w:id="858" w:author="ATIT DANGAURA THARU" w:date="2024-08-12T08:58:00Z">
              <w:rPr/>
            </w:rPrChange>
          </w:rPr>
          <w:t>a.</w:t>
        </w:r>
      </w:ins>
      <w:ins w:id="859" w:author="ATIT DANGAURA THARU" w:date="2024-08-12T08:26:00Z">
        <w:r w:rsidR="003E2453" w:rsidRPr="00B57606">
          <w:rPr>
            <w:rFonts w:ascii="Times New Roman" w:hAnsi="Times New Roman" w:cs="Times New Roman"/>
            <w:b/>
            <w:bCs/>
            <w:sz w:val="24"/>
            <w:szCs w:val="24"/>
            <w:rPrChange w:id="860" w:author="ATIT DANGAURA THARU" w:date="2024-08-12T08:58:00Z">
              <w:rPr/>
            </w:rPrChange>
          </w:rPr>
          <w:t xml:space="preserve"> </w:t>
        </w:r>
      </w:ins>
      <w:ins w:id="861" w:author="ATIT DANGAURA THARU" w:date="2024-08-12T08:24:00Z">
        <w:r w:rsidR="003E2453" w:rsidRPr="00B57606">
          <w:rPr>
            <w:rFonts w:ascii="Times New Roman" w:hAnsi="Times New Roman" w:cs="Times New Roman"/>
            <w:b/>
            <w:bCs/>
            <w:sz w:val="24"/>
            <w:szCs w:val="24"/>
            <w:rPrChange w:id="862" w:author="ATIT DANGAURA THARU" w:date="2024-08-12T08:58:00Z">
              <w:rPr/>
            </w:rPrChange>
          </w:rPr>
          <w:t>Scalability</w:t>
        </w:r>
      </w:ins>
    </w:p>
    <w:p w:rsidR="003E2453" w:rsidRPr="003E2453" w:rsidRDefault="003E2453">
      <w:pPr>
        <w:spacing w:line="360" w:lineRule="auto"/>
        <w:ind w:left="1170"/>
        <w:jc w:val="both"/>
        <w:rPr>
          <w:ins w:id="863" w:author="ATIT DANGAURA THARU" w:date="2024-08-12T08:24:00Z"/>
          <w:rFonts w:ascii="Times New Roman" w:hAnsi="Times New Roman" w:cs="Times New Roman"/>
          <w:sz w:val="24"/>
          <w:szCs w:val="24"/>
          <w:rPrChange w:id="864" w:author="ATIT DANGAURA THARU" w:date="2024-08-12T08:29:00Z">
            <w:rPr>
              <w:ins w:id="865" w:author="ATIT DANGAURA THARU" w:date="2024-08-12T08:24:00Z"/>
            </w:rPr>
          </w:rPrChange>
        </w:rPr>
        <w:pPrChange w:id="866" w:author="ATIT DANGAURA THARU" w:date="2024-08-13T14:35:00Z">
          <w:pPr/>
        </w:pPrChange>
      </w:pPr>
      <w:ins w:id="867" w:author="ATIT DANGAURA THARU" w:date="2024-08-12T08:24:00Z">
        <w:r w:rsidRPr="003E2453">
          <w:rPr>
            <w:rFonts w:ascii="Times New Roman" w:hAnsi="Times New Roman" w:cs="Times New Roman"/>
            <w:sz w:val="24"/>
            <w:szCs w:val="24"/>
            <w:rPrChange w:id="868" w:author="ATIT DANGAURA THARU" w:date="2024-08-12T08:29:00Z">
              <w:rPr/>
            </w:rPrChange>
          </w:rPr>
          <w:t>The system should be able to handle increasing numbers of users, job postings, and applications without performance degradation.</w:t>
        </w:r>
      </w:ins>
    </w:p>
    <w:p w:rsidR="003E2453" w:rsidRPr="00B57606" w:rsidRDefault="004051B4">
      <w:pPr>
        <w:spacing w:after="0" w:line="360" w:lineRule="auto"/>
        <w:ind w:left="720"/>
        <w:jc w:val="both"/>
        <w:rPr>
          <w:ins w:id="869" w:author="ATIT DANGAURA THARU" w:date="2024-08-12T08:24:00Z"/>
          <w:rFonts w:ascii="Times New Roman" w:hAnsi="Times New Roman" w:cs="Times New Roman"/>
          <w:b/>
          <w:bCs/>
          <w:sz w:val="24"/>
          <w:szCs w:val="24"/>
          <w:rPrChange w:id="870" w:author="ATIT DANGAURA THARU" w:date="2024-08-12T08:58:00Z">
            <w:rPr>
              <w:ins w:id="871" w:author="ATIT DANGAURA THARU" w:date="2024-08-12T08:24:00Z"/>
            </w:rPr>
          </w:rPrChange>
        </w:rPr>
        <w:pPrChange w:id="872" w:author="ATIT DANGAURA THARU" w:date="2024-08-14T14:38:00Z">
          <w:pPr/>
        </w:pPrChange>
      </w:pPr>
      <w:ins w:id="873" w:author="ATIT DANGAURA THARU" w:date="2024-08-13T13:58:00Z">
        <w:r>
          <w:rPr>
            <w:rFonts w:ascii="Times New Roman" w:hAnsi="Times New Roman" w:cs="Times New Roman"/>
            <w:b/>
            <w:bCs/>
            <w:sz w:val="24"/>
            <w:szCs w:val="24"/>
          </w:rPr>
          <w:t xml:space="preserve">    </w:t>
        </w:r>
      </w:ins>
      <w:ins w:id="874" w:author="ATIT DANGAURA THARU" w:date="2024-08-12T08:24:00Z">
        <w:r w:rsidR="003E2453" w:rsidRPr="00B57606">
          <w:rPr>
            <w:rFonts w:ascii="Times New Roman" w:hAnsi="Times New Roman" w:cs="Times New Roman"/>
            <w:b/>
            <w:bCs/>
            <w:sz w:val="24"/>
            <w:szCs w:val="24"/>
            <w:rPrChange w:id="875" w:author="ATIT DANGAURA THARU" w:date="2024-08-12T08:58:00Z">
              <w:rPr/>
            </w:rPrChange>
          </w:rPr>
          <w:t>b. Security</w:t>
        </w:r>
      </w:ins>
    </w:p>
    <w:p w:rsidR="003E2453" w:rsidRPr="004051B4" w:rsidRDefault="003E2453">
      <w:pPr>
        <w:pStyle w:val="ListParagraph"/>
        <w:numPr>
          <w:ilvl w:val="0"/>
          <w:numId w:val="16"/>
        </w:numPr>
        <w:spacing w:line="360" w:lineRule="auto"/>
        <w:jc w:val="both"/>
        <w:rPr>
          <w:ins w:id="876" w:author="ATIT DANGAURA THARU" w:date="2024-08-12T08:24:00Z"/>
          <w:rFonts w:ascii="Times New Roman" w:hAnsi="Times New Roman" w:cs="Times New Roman"/>
          <w:sz w:val="24"/>
          <w:szCs w:val="24"/>
          <w:rPrChange w:id="877" w:author="ATIT DANGAURA THARU" w:date="2024-08-13T13:59:00Z">
            <w:rPr>
              <w:ins w:id="878" w:author="ATIT DANGAURA THARU" w:date="2024-08-12T08:24:00Z"/>
            </w:rPr>
          </w:rPrChange>
        </w:rPr>
        <w:pPrChange w:id="879" w:author="ATIT DANGAURA THARU" w:date="2024-08-13T14:35:00Z">
          <w:pPr/>
        </w:pPrChange>
      </w:pPr>
      <w:ins w:id="880" w:author="ATIT DANGAURA THARU" w:date="2024-08-12T08:24:00Z">
        <w:r w:rsidRPr="004051B4">
          <w:rPr>
            <w:rFonts w:ascii="Times New Roman" w:hAnsi="Times New Roman" w:cs="Times New Roman"/>
            <w:sz w:val="24"/>
            <w:szCs w:val="24"/>
            <w:rPrChange w:id="881" w:author="ATIT DANGAURA THARU" w:date="2024-08-13T13:59:00Z">
              <w:rPr/>
            </w:rPrChange>
          </w:rPr>
          <w:t>Ensure secure data transmission and storage, especially for sensitive user information.</w:t>
        </w:r>
      </w:ins>
    </w:p>
    <w:p w:rsidR="003E2453" w:rsidRPr="004051B4" w:rsidRDefault="003E2453">
      <w:pPr>
        <w:pStyle w:val="ListParagraph"/>
        <w:numPr>
          <w:ilvl w:val="0"/>
          <w:numId w:val="15"/>
        </w:numPr>
        <w:spacing w:line="360" w:lineRule="auto"/>
        <w:jc w:val="both"/>
        <w:rPr>
          <w:ins w:id="882" w:author="ATIT DANGAURA THARU" w:date="2024-08-12T08:24:00Z"/>
          <w:rFonts w:ascii="Times New Roman" w:hAnsi="Times New Roman" w:cs="Times New Roman"/>
          <w:sz w:val="24"/>
          <w:szCs w:val="24"/>
          <w:rPrChange w:id="883" w:author="ATIT DANGAURA THARU" w:date="2024-08-13T13:59:00Z">
            <w:rPr>
              <w:ins w:id="884" w:author="ATIT DANGAURA THARU" w:date="2024-08-12T08:24:00Z"/>
            </w:rPr>
          </w:rPrChange>
        </w:rPr>
        <w:pPrChange w:id="885" w:author="ATIT DANGAURA THARU" w:date="2024-08-13T14:35:00Z">
          <w:pPr/>
        </w:pPrChange>
      </w:pPr>
      <w:ins w:id="886" w:author="ATIT DANGAURA THARU" w:date="2024-08-12T08:24:00Z">
        <w:r w:rsidRPr="004051B4">
          <w:rPr>
            <w:rFonts w:ascii="Times New Roman" w:hAnsi="Times New Roman" w:cs="Times New Roman"/>
            <w:sz w:val="24"/>
            <w:szCs w:val="24"/>
            <w:rPrChange w:id="887" w:author="ATIT DANGAURA THARU" w:date="2024-08-13T13:59:00Z">
              <w:rPr/>
            </w:rPrChange>
          </w:rPr>
          <w:lastRenderedPageBreak/>
          <w:t>Regular security audits and compliance with relevant data protection regulations (e.g., GDPR).</w:t>
        </w:r>
      </w:ins>
    </w:p>
    <w:p w:rsidR="003E2453" w:rsidRPr="00B57606" w:rsidRDefault="003E2453">
      <w:pPr>
        <w:spacing w:after="0" w:line="360" w:lineRule="auto"/>
        <w:ind w:left="720"/>
        <w:jc w:val="both"/>
        <w:rPr>
          <w:ins w:id="888" w:author="ATIT DANGAURA THARU" w:date="2024-08-12T08:24:00Z"/>
          <w:rFonts w:ascii="Times New Roman" w:hAnsi="Times New Roman" w:cs="Times New Roman"/>
          <w:b/>
          <w:bCs/>
          <w:sz w:val="24"/>
          <w:szCs w:val="24"/>
          <w:rPrChange w:id="889" w:author="ATIT DANGAURA THARU" w:date="2024-08-12T08:58:00Z">
            <w:rPr>
              <w:ins w:id="890" w:author="ATIT DANGAURA THARU" w:date="2024-08-12T08:24:00Z"/>
            </w:rPr>
          </w:rPrChange>
        </w:rPr>
        <w:pPrChange w:id="891" w:author="ATIT DANGAURA THARU" w:date="2024-08-14T14:38:00Z">
          <w:pPr/>
        </w:pPrChange>
      </w:pPr>
      <w:ins w:id="892" w:author="ATIT DANGAURA THARU" w:date="2024-08-12T08:24:00Z">
        <w:r w:rsidRPr="00B57606">
          <w:rPr>
            <w:rFonts w:ascii="Times New Roman" w:hAnsi="Times New Roman" w:cs="Times New Roman"/>
            <w:b/>
            <w:bCs/>
            <w:sz w:val="24"/>
            <w:szCs w:val="24"/>
            <w:rPrChange w:id="893" w:author="ATIT DANGAURA THARU" w:date="2024-08-12T08:58:00Z">
              <w:rPr/>
            </w:rPrChange>
          </w:rPr>
          <w:t>c. Performance</w:t>
        </w:r>
      </w:ins>
    </w:p>
    <w:p w:rsidR="003E2453" w:rsidRPr="004051B4" w:rsidRDefault="003E2453">
      <w:pPr>
        <w:pStyle w:val="ListParagraph"/>
        <w:numPr>
          <w:ilvl w:val="0"/>
          <w:numId w:val="15"/>
        </w:numPr>
        <w:spacing w:line="360" w:lineRule="auto"/>
        <w:jc w:val="both"/>
        <w:rPr>
          <w:ins w:id="894" w:author="ATIT DANGAURA THARU" w:date="2024-08-12T08:24:00Z"/>
          <w:rFonts w:ascii="Times New Roman" w:hAnsi="Times New Roman" w:cs="Times New Roman"/>
          <w:sz w:val="24"/>
          <w:szCs w:val="24"/>
          <w:rPrChange w:id="895" w:author="ATIT DANGAURA THARU" w:date="2024-08-13T14:01:00Z">
            <w:rPr>
              <w:ins w:id="896" w:author="ATIT DANGAURA THARU" w:date="2024-08-12T08:24:00Z"/>
            </w:rPr>
          </w:rPrChange>
        </w:rPr>
        <w:pPrChange w:id="897" w:author="ATIT DANGAURA THARU" w:date="2024-08-13T14:35:00Z">
          <w:pPr/>
        </w:pPrChange>
      </w:pPr>
      <w:ins w:id="898" w:author="ATIT DANGAURA THARU" w:date="2024-08-12T08:24:00Z">
        <w:r w:rsidRPr="004051B4">
          <w:rPr>
            <w:rFonts w:ascii="Times New Roman" w:hAnsi="Times New Roman" w:cs="Times New Roman"/>
            <w:sz w:val="24"/>
            <w:szCs w:val="24"/>
            <w:rPrChange w:id="899" w:author="ATIT DANGAURA THARU" w:date="2024-08-13T14:01:00Z">
              <w:rPr/>
            </w:rPrChange>
          </w:rPr>
          <w:t>Fast load times and responsive interface, with minimal downtime.</w:t>
        </w:r>
      </w:ins>
    </w:p>
    <w:p w:rsidR="003E2453" w:rsidRPr="004051B4" w:rsidRDefault="003E2453">
      <w:pPr>
        <w:pStyle w:val="ListParagraph"/>
        <w:numPr>
          <w:ilvl w:val="0"/>
          <w:numId w:val="15"/>
        </w:numPr>
        <w:spacing w:line="360" w:lineRule="auto"/>
        <w:jc w:val="both"/>
        <w:rPr>
          <w:ins w:id="900" w:author="ATIT DANGAURA THARU" w:date="2024-08-12T08:24:00Z"/>
          <w:rFonts w:ascii="Times New Roman" w:hAnsi="Times New Roman" w:cs="Times New Roman"/>
          <w:sz w:val="24"/>
          <w:szCs w:val="24"/>
          <w:rPrChange w:id="901" w:author="ATIT DANGAURA THARU" w:date="2024-08-13T14:01:00Z">
            <w:rPr>
              <w:ins w:id="902" w:author="ATIT DANGAURA THARU" w:date="2024-08-12T08:24:00Z"/>
            </w:rPr>
          </w:rPrChange>
        </w:rPr>
        <w:pPrChange w:id="903" w:author="ATIT DANGAURA THARU" w:date="2024-08-13T14:35:00Z">
          <w:pPr/>
        </w:pPrChange>
      </w:pPr>
      <w:ins w:id="904" w:author="ATIT DANGAURA THARU" w:date="2024-08-12T08:24:00Z">
        <w:r w:rsidRPr="004051B4">
          <w:rPr>
            <w:rFonts w:ascii="Times New Roman" w:hAnsi="Times New Roman" w:cs="Times New Roman"/>
            <w:sz w:val="24"/>
            <w:szCs w:val="24"/>
            <w:rPrChange w:id="905" w:author="ATIT DANGAURA THARU" w:date="2024-08-13T14:01:00Z">
              <w:rPr/>
            </w:rPrChange>
          </w:rPr>
          <w:t>Efficient search algorithms to handle large volumes of job postings and user queries.</w:t>
        </w:r>
      </w:ins>
    </w:p>
    <w:p w:rsidR="003E2453" w:rsidRPr="00B57606" w:rsidRDefault="003E2453">
      <w:pPr>
        <w:spacing w:after="0" w:line="360" w:lineRule="auto"/>
        <w:ind w:left="720"/>
        <w:jc w:val="both"/>
        <w:rPr>
          <w:ins w:id="906" w:author="ATIT DANGAURA THARU" w:date="2024-08-12T08:24:00Z"/>
          <w:rFonts w:ascii="Times New Roman" w:hAnsi="Times New Roman" w:cs="Times New Roman"/>
          <w:b/>
          <w:bCs/>
          <w:sz w:val="24"/>
          <w:szCs w:val="24"/>
          <w:rPrChange w:id="907" w:author="ATIT DANGAURA THARU" w:date="2024-08-12T08:58:00Z">
            <w:rPr>
              <w:ins w:id="908" w:author="ATIT DANGAURA THARU" w:date="2024-08-12T08:24:00Z"/>
            </w:rPr>
          </w:rPrChange>
        </w:rPr>
        <w:pPrChange w:id="909" w:author="ATIT DANGAURA THARU" w:date="2024-08-14T14:38:00Z">
          <w:pPr/>
        </w:pPrChange>
      </w:pPr>
      <w:ins w:id="910" w:author="ATIT DANGAURA THARU" w:date="2024-08-12T08:24:00Z">
        <w:r w:rsidRPr="00B57606">
          <w:rPr>
            <w:rFonts w:ascii="Times New Roman" w:hAnsi="Times New Roman" w:cs="Times New Roman"/>
            <w:b/>
            <w:bCs/>
            <w:sz w:val="24"/>
            <w:szCs w:val="24"/>
            <w:rPrChange w:id="911" w:author="ATIT DANGAURA THARU" w:date="2024-08-12T08:58:00Z">
              <w:rPr/>
            </w:rPrChange>
          </w:rPr>
          <w:t>d. Usability</w:t>
        </w:r>
      </w:ins>
    </w:p>
    <w:p w:rsidR="003E2453" w:rsidRPr="004051B4" w:rsidRDefault="003E2453">
      <w:pPr>
        <w:pStyle w:val="ListParagraph"/>
        <w:numPr>
          <w:ilvl w:val="0"/>
          <w:numId w:val="28"/>
        </w:numPr>
        <w:spacing w:line="360" w:lineRule="auto"/>
        <w:jc w:val="both"/>
        <w:rPr>
          <w:ins w:id="912" w:author="ATIT DANGAURA THARU" w:date="2024-08-12T08:24:00Z"/>
          <w:rFonts w:ascii="Times New Roman" w:hAnsi="Times New Roman" w:cs="Times New Roman"/>
          <w:sz w:val="24"/>
          <w:szCs w:val="24"/>
          <w:rPrChange w:id="913" w:author="ATIT DANGAURA THARU" w:date="2024-08-13T14:01:00Z">
            <w:rPr>
              <w:ins w:id="914" w:author="ATIT DANGAURA THARU" w:date="2024-08-12T08:24:00Z"/>
            </w:rPr>
          </w:rPrChange>
        </w:rPr>
        <w:pPrChange w:id="915" w:author="ATIT DANGAURA THARU" w:date="2024-08-13T14:35:00Z">
          <w:pPr/>
        </w:pPrChange>
      </w:pPr>
      <w:ins w:id="916" w:author="ATIT DANGAURA THARU" w:date="2024-08-12T08:24:00Z">
        <w:r w:rsidRPr="004051B4">
          <w:rPr>
            <w:rFonts w:ascii="Times New Roman" w:hAnsi="Times New Roman" w:cs="Times New Roman"/>
            <w:sz w:val="24"/>
            <w:szCs w:val="24"/>
            <w:rPrChange w:id="917" w:author="ATIT DANGAURA THARU" w:date="2024-08-13T14:01:00Z">
              <w:rPr/>
            </w:rPrChange>
          </w:rPr>
          <w:t>Intuitive and user-friendly interface, with clear navigation and easy-to-use features.</w:t>
        </w:r>
      </w:ins>
    </w:p>
    <w:p w:rsidR="003E2453" w:rsidRPr="004051B4" w:rsidRDefault="003E2453">
      <w:pPr>
        <w:pStyle w:val="ListParagraph"/>
        <w:numPr>
          <w:ilvl w:val="0"/>
          <w:numId w:val="28"/>
        </w:numPr>
        <w:spacing w:line="360" w:lineRule="auto"/>
        <w:jc w:val="both"/>
        <w:rPr>
          <w:ins w:id="918" w:author="ATIT DANGAURA THARU" w:date="2024-08-12T08:24:00Z"/>
          <w:rFonts w:ascii="Times New Roman" w:hAnsi="Times New Roman" w:cs="Times New Roman"/>
          <w:sz w:val="24"/>
          <w:szCs w:val="24"/>
          <w:rPrChange w:id="919" w:author="ATIT DANGAURA THARU" w:date="2024-08-13T14:01:00Z">
            <w:rPr>
              <w:ins w:id="920" w:author="ATIT DANGAURA THARU" w:date="2024-08-12T08:24:00Z"/>
            </w:rPr>
          </w:rPrChange>
        </w:rPr>
        <w:pPrChange w:id="921" w:author="ATIT DANGAURA THARU" w:date="2024-08-13T14:35:00Z">
          <w:pPr/>
        </w:pPrChange>
      </w:pPr>
      <w:ins w:id="922" w:author="ATIT DANGAURA THARU" w:date="2024-08-12T08:24:00Z">
        <w:r w:rsidRPr="004051B4">
          <w:rPr>
            <w:rFonts w:ascii="Times New Roman" w:hAnsi="Times New Roman" w:cs="Times New Roman"/>
            <w:sz w:val="24"/>
            <w:szCs w:val="24"/>
            <w:rPrChange w:id="923" w:author="ATIT DANGAURA THARU" w:date="2024-08-13T14:01:00Z">
              <w:rPr/>
            </w:rPrChange>
          </w:rPr>
          <w:t>Accessibility features to support users with disabilities.</w:t>
        </w:r>
      </w:ins>
    </w:p>
    <w:p w:rsidR="003E2453" w:rsidRPr="00B57606" w:rsidRDefault="003E2453">
      <w:pPr>
        <w:spacing w:after="0" w:line="360" w:lineRule="auto"/>
        <w:ind w:left="720"/>
        <w:jc w:val="both"/>
        <w:rPr>
          <w:ins w:id="924" w:author="ATIT DANGAURA THARU" w:date="2024-08-12T08:24:00Z"/>
          <w:rFonts w:ascii="Times New Roman" w:hAnsi="Times New Roman" w:cs="Times New Roman"/>
          <w:b/>
          <w:bCs/>
          <w:sz w:val="24"/>
          <w:szCs w:val="24"/>
          <w:rPrChange w:id="925" w:author="ATIT DANGAURA THARU" w:date="2024-08-12T08:58:00Z">
            <w:rPr>
              <w:ins w:id="926" w:author="ATIT DANGAURA THARU" w:date="2024-08-12T08:24:00Z"/>
            </w:rPr>
          </w:rPrChange>
        </w:rPr>
        <w:pPrChange w:id="927" w:author="ATIT DANGAURA THARU" w:date="2024-08-14T14:38:00Z">
          <w:pPr/>
        </w:pPrChange>
      </w:pPr>
      <w:ins w:id="928" w:author="ATIT DANGAURA THARU" w:date="2024-08-12T08:24:00Z">
        <w:r w:rsidRPr="00B57606">
          <w:rPr>
            <w:rFonts w:ascii="Times New Roman" w:hAnsi="Times New Roman" w:cs="Times New Roman"/>
            <w:b/>
            <w:bCs/>
            <w:sz w:val="24"/>
            <w:szCs w:val="24"/>
            <w:rPrChange w:id="929" w:author="ATIT DANGAURA THARU" w:date="2024-08-12T08:58:00Z">
              <w:rPr/>
            </w:rPrChange>
          </w:rPr>
          <w:t xml:space="preserve"> e. Compatibility</w:t>
        </w:r>
      </w:ins>
    </w:p>
    <w:p w:rsidR="003E2453" w:rsidRPr="004051B4" w:rsidRDefault="003E2453">
      <w:pPr>
        <w:pStyle w:val="ListParagraph"/>
        <w:numPr>
          <w:ilvl w:val="0"/>
          <w:numId w:val="29"/>
        </w:numPr>
        <w:spacing w:line="360" w:lineRule="auto"/>
        <w:jc w:val="both"/>
        <w:rPr>
          <w:ins w:id="930" w:author="ATIT DANGAURA THARU" w:date="2024-08-12T08:24:00Z"/>
          <w:rFonts w:ascii="Times New Roman" w:hAnsi="Times New Roman" w:cs="Times New Roman"/>
          <w:sz w:val="24"/>
          <w:szCs w:val="24"/>
          <w:rPrChange w:id="931" w:author="ATIT DANGAURA THARU" w:date="2024-08-13T14:01:00Z">
            <w:rPr>
              <w:ins w:id="932" w:author="ATIT DANGAURA THARU" w:date="2024-08-12T08:24:00Z"/>
            </w:rPr>
          </w:rPrChange>
        </w:rPr>
        <w:pPrChange w:id="933" w:author="ATIT DANGAURA THARU" w:date="2024-08-13T14:35:00Z">
          <w:pPr/>
        </w:pPrChange>
      </w:pPr>
      <w:ins w:id="934" w:author="ATIT DANGAURA THARU" w:date="2024-08-12T08:24:00Z">
        <w:r w:rsidRPr="004051B4">
          <w:rPr>
            <w:rFonts w:ascii="Times New Roman" w:hAnsi="Times New Roman" w:cs="Times New Roman"/>
            <w:sz w:val="24"/>
            <w:szCs w:val="24"/>
            <w:rPrChange w:id="935" w:author="ATIT DANGAURA THARU" w:date="2024-08-13T14:01:00Z">
              <w:rPr/>
            </w:rPrChange>
          </w:rPr>
          <w:t>Cross-browser compatibility and optimization for different screen sizes, especially mobile devices.</w:t>
        </w:r>
      </w:ins>
    </w:p>
    <w:p w:rsidR="003E2453" w:rsidRPr="00B57606" w:rsidRDefault="003E2453">
      <w:pPr>
        <w:spacing w:after="0" w:line="360" w:lineRule="auto"/>
        <w:ind w:left="720"/>
        <w:jc w:val="both"/>
        <w:rPr>
          <w:ins w:id="936" w:author="ATIT DANGAURA THARU" w:date="2024-08-12T08:24:00Z"/>
          <w:rFonts w:ascii="Times New Roman" w:hAnsi="Times New Roman" w:cs="Times New Roman"/>
          <w:b/>
          <w:bCs/>
          <w:sz w:val="24"/>
          <w:szCs w:val="24"/>
          <w:rPrChange w:id="937" w:author="ATIT DANGAURA THARU" w:date="2024-08-12T08:58:00Z">
            <w:rPr>
              <w:ins w:id="938" w:author="ATIT DANGAURA THARU" w:date="2024-08-12T08:24:00Z"/>
            </w:rPr>
          </w:rPrChange>
        </w:rPr>
        <w:pPrChange w:id="939" w:author="ATIT DANGAURA THARU" w:date="2024-08-14T14:38:00Z">
          <w:pPr/>
        </w:pPrChange>
      </w:pPr>
      <w:ins w:id="940" w:author="ATIT DANGAURA THARU" w:date="2024-08-12T08:24:00Z">
        <w:r w:rsidRPr="00B57606">
          <w:rPr>
            <w:rFonts w:ascii="Times New Roman" w:hAnsi="Times New Roman" w:cs="Times New Roman"/>
            <w:b/>
            <w:bCs/>
            <w:sz w:val="24"/>
            <w:szCs w:val="24"/>
            <w:rPrChange w:id="941" w:author="ATIT DANGAURA THARU" w:date="2024-08-12T08:58:00Z">
              <w:rPr/>
            </w:rPrChange>
          </w:rPr>
          <w:t>f. Reliability</w:t>
        </w:r>
      </w:ins>
    </w:p>
    <w:p w:rsidR="003E2453" w:rsidRPr="004051B4" w:rsidRDefault="003E2453">
      <w:pPr>
        <w:pStyle w:val="ListParagraph"/>
        <w:numPr>
          <w:ilvl w:val="0"/>
          <w:numId w:val="30"/>
        </w:numPr>
        <w:spacing w:line="360" w:lineRule="auto"/>
        <w:jc w:val="both"/>
        <w:rPr>
          <w:ins w:id="942" w:author="ATIT DANGAURA THARU" w:date="2024-08-12T08:24:00Z"/>
          <w:rFonts w:ascii="Times New Roman" w:hAnsi="Times New Roman" w:cs="Times New Roman"/>
          <w:sz w:val="24"/>
          <w:szCs w:val="24"/>
          <w:rPrChange w:id="943" w:author="ATIT DANGAURA THARU" w:date="2024-08-13T14:01:00Z">
            <w:rPr>
              <w:ins w:id="944" w:author="ATIT DANGAURA THARU" w:date="2024-08-12T08:24:00Z"/>
            </w:rPr>
          </w:rPrChange>
        </w:rPr>
        <w:pPrChange w:id="945" w:author="ATIT DANGAURA THARU" w:date="2024-08-13T14:35:00Z">
          <w:pPr/>
        </w:pPrChange>
      </w:pPr>
      <w:ins w:id="946" w:author="ATIT DANGAURA THARU" w:date="2024-08-12T08:24:00Z">
        <w:r w:rsidRPr="004051B4">
          <w:rPr>
            <w:rFonts w:ascii="Times New Roman" w:hAnsi="Times New Roman" w:cs="Times New Roman"/>
            <w:sz w:val="24"/>
            <w:szCs w:val="24"/>
            <w:rPrChange w:id="947" w:author="ATIT DANGAURA THARU" w:date="2024-08-13T14:01:00Z">
              <w:rPr/>
            </w:rPrChange>
          </w:rPr>
          <w:t>High availability with backup and recovery options in case of system failure.</w:t>
        </w:r>
      </w:ins>
    </w:p>
    <w:p w:rsidR="003E2453" w:rsidRPr="004051B4" w:rsidRDefault="003E2453">
      <w:pPr>
        <w:pStyle w:val="ListParagraph"/>
        <w:numPr>
          <w:ilvl w:val="0"/>
          <w:numId w:val="30"/>
        </w:numPr>
        <w:spacing w:line="360" w:lineRule="auto"/>
        <w:jc w:val="both"/>
        <w:rPr>
          <w:ins w:id="948" w:author="ATIT DANGAURA THARU" w:date="2024-08-12T08:24:00Z"/>
          <w:rFonts w:ascii="Times New Roman" w:hAnsi="Times New Roman" w:cs="Times New Roman"/>
          <w:sz w:val="24"/>
          <w:szCs w:val="24"/>
          <w:rPrChange w:id="949" w:author="ATIT DANGAURA THARU" w:date="2024-08-13T14:01:00Z">
            <w:rPr>
              <w:ins w:id="950" w:author="ATIT DANGAURA THARU" w:date="2024-08-12T08:24:00Z"/>
            </w:rPr>
          </w:rPrChange>
        </w:rPr>
        <w:pPrChange w:id="951" w:author="ATIT DANGAURA THARU" w:date="2024-08-13T14:35:00Z">
          <w:pPr/>
        </w:pPrChange>
      </w:pPr>
      <w:ins w:id="952" w:author="ATIT DANGAURA THARU" w:date="2024-08-12T08:24:00Z">
        <w:r w:rsidRPr="004051B4">
          <w:rPr>
            <w:rFonts w:ascii="Times New Roman" w:hAnsi="Times New Roman" w:cs="Times New Roman"/>
            <w:sz w:val="24"/>
            <w:szCs w:val="24"/>
            <w:rPrChange w:id="953" w:author="ATIT DANGAURA THARU" w:date="2024-08-13T14:01:00Z">
              <w:rPr/>
            </w:rPrChange>
          </w:rPr>
          <w:t>Regular updates and maintenance to ensure the system remains reliable.</w:t>
        </w:r>
      </w:ins>
    </w:p>
    <w:p w:rsidR="003E2453" w:rsidRPr="00B57606" w:rsidRDefault="003E2453">
      <w:pPr>
        <w:spacing w:after="0" w:line="360" w:lineRule="auto"/>
        <w:ind w:left="720"/>
        <w:jc w:val="both"/>
        <w:rPr>
          <w:ins w:id="954" w:author="ATIT DANGAURA THARU" w:date="2024-08-12T08:24:00Z"/>
          <w:rFonts w:ascii="Times New Roman" w:hAnsi="Times New Roman" w:cs="Times New Roman"/>
          <w:b/>
          <w:bCs/>
          <w:sz w:val="24"/>
          <w:szCs w:val="24"/>
          <w:rPrChange w:id="955" w:author="ATIT DANGAURA THARU" w:date="2024-08-12T08:58:00Z">
            <w:rPr>
              <w:ins w:id="956" w:author="ATIT DANGAURA THARU" w:date="2024-08-12T08:24:00Z"/>
            </w:rPr>
          </w:rPrChange>
        </w:rPr>
        <w:pPrChange w:id="957" w:author="ATIT DANGAURA THARU" w:date="2024-08-14T14:38:00Z">
          <w:pPr/>
        </w:pPrChange>
      </w:pPr>
      <w:ins w:id="958" w:author="ATIT DANGAURA THARU" w:date="2024-08-12T08:24:00Z">
        <w:r w:rsidRPr="00B57606">
          <w:rPr>
            <w:rFonts w:ascii="Times New Roman" w:hAnsi="Times New Roman" w:cs="Times New Roman"/>
            <w:b/>
            <w:bCs/>
            <w:sz w:val="24"/>
            <w:szCs w:val="24"/>
            <w:rPrChange w:id="959" w:author="ATIT DANGAURA THARU" w:date="2024-08-12T08:58:00Z">
              <w:rPr/>
            </w:rPrChange>
          </w:rPr>
          <w:t>g. Maintainabilit</w:t>
        </w:r>
      </w:ins>
      <w:ins w:id="960" w:author="ATIT DANGAURA THARU" w:date="2024-08-12T08:25:00Z">
        <w:r w:rsidRPr="00B57606">
          <w:rPr>
            <w:rFonts w:ascii="Times New Roman" w:hAnsi="Times New Roman" w:cs="Times New Roman"/>
            <w:b/>
            <w:bCs/>
            <w:sz w:val="24"/>
            <w:szCs w:val="24"/>
            <w:rPrChange w:id="961" w:author="ATIT DANGAURA THARU" w:date="2024-08-12T08:58:00Z">
              <w:rPr/>
            </w:rPrChange>
          </w:rPr>
          <w:t>y</w:t>
        </w:r>
      </w:ins>
    </w:p>
    <w:p w:rsidR="003E2453" w:rsidRPr="004051B4" w:rsidRDefault="003E2453">
      <w:pPr>
        <w:pStyle w:val="ListParagraph"/>
        <w:numPr>
          <w:ilvl w:val="0"/>
          <w:numId w:val="31"/>
        </w:numPr>
        <w:spacing w:line="360" w:lineRule="auto"/>
        <w:jc w:val="both"/>
        <w:rPr>
          <w:ins w:id="962" w:author="ATIT DANGAURA THARU" w:date="2024-08-12T08:24:00Z"/>
          <w:rFonts w:ascii="Times New Roman" w:hAnsi="Times New Roman" w:cs="Times New Roman"/>
          <w:sz w:val="24"/>
          <w:szCs w:val="24"/>
          <w:rPrChange w:id="963" w:author="ATIT DANGAURA THARU" w:date="2024-08-13T14:01:00Z">
            <w:rPr>
              <w:ins w:id="964" w:author="ATIT DANGAURA THARU" w:date="2024-08-12T08:24:00Z"/>
            </w:rPr>
          </w:rPrChange>
        </w:rPr>
        <w:pPrChange w:id="965" w:author="ATIT DANGAURA THARU" w:date="2024-08-13T14:35:00Z">
          <w:pPr/>
        </w:pPrChange>
      </w:pPr>
      <w:ins w:id="966" w:author="ATIT DANGAURA THARU" w:date="2024-08-12T08:24:00Z">
        <w:r w:rsidRPr="004051B4">
          <w:rPr>
            <w:rFonts w:ascii="Times New Roman" w:hAnsi="Times New Roman" w:cs="Times New Roman"/>
            <w:sz w:val="24"/>
            <w:szCs w:val="24"/>
            <w:rPrChange w:id="967" w:author="ATIT DANGAURA THARU" w:date="2024-08-13T14:01:00Z">
              <w:rPr/>
            </w:rPrChange>
          </w:rPr>
          <w:t>The system should be easy to maintain, with clear documentation and modular architecture to support updates and feature enhancements.</w:t>
        </w:r>
      </w:ins>
    </w:p>
    <w:p w:rsidR="003E2453" w:rsidRPr="00B57606" w:rsidRDefault="003E2453">
      <w:pPr>
        <w:spacing w:line="360" w:lineRule="auto"/>
        <w:ind w:left="720"/>
        <w:jc w:val="both"/>
        <w:rPr>
          <w:ins w:id="968" w:author="ATIT DANGAURA THARU" w:date="2024-08-12T08:24:00Z"/>
          <w:rFonts w:ascii="Times New Roman" w:hAnsi="Times New Roman" w:cs="Times New Roman"/>
          <w:b/>
          <w:bCs/>
          <w:sz w:val="24"/>
          <w:szCs w:val="24"/>
          <w:rPrChange w:id="969" w:author="ATIT DANGAURA THARU" w:date="2024-08-12T08:58:00Z">
            <w:rPr>
              <w:ins w:id="970" w:author="ATIT DANGAURA THARU" w:date="2024-08-12T08:24:00Z"/>
            </w:rPr>
          </w:rPrChange>
        </w:rPr>
        <w:pPrChange w:id="971" w:author="ATIT DANGAURA THARU" w:date="2024-08-13T14:35:00Z">
          <w:pPr/>
        </w:pPrChange>
      </w:pPr>
      <w:ins w:id="972" w:author="ATIT DANGAURA THARU" w:date="2024-08-12T08:24:00Z">
        <w:r w:rsidRPr="00B57606">
          <w:rPr>
            <w:rFonts w:ascii="Times New Roman" w:hAnsi="Times New Roman" w:cs="Times New Roman"/>
            <w:b/>
            <w:bCs/>
            <w:sz w:val="24"/>
            <w:szCs w:val="24"/>
            <w:rPrChange w:id="973" w:author="ATIT DANGAURA THARU" w:date="2024-08-12T08:58:00Z">
              <w:rPr/>
            </w:rPrChange>
          </w:rPr>
          <w:t xml:space="preserve"> h. Data Integrity and Consistency</w:t>
        </w:r>
      </w:ins>
    </w:p>
    <w:p w:rsidR="003E2453" w:rsidRPr="004051B4" w:rsidRDefault="003E2453">
      <w:pPr>
        <w:pStyle w:val="ListParagraph"/>
        <w:numPr>
          <w:ilvl w:val="0"/>
          <w:numId w:val="31"/>
        </w:numPr>
        <w:spacing w:line="360" w:lineRule="auto"/>
        <w:jc w:val="both"/>
        <w:rPr>
          <w:ins w:id="974" w:author="ATIT DANGAURA THARU" w:date="2024-08-12T08:24:00Z"/>
          <w:rFonts w:ascii="Times New Roman" w:hAnsi="Times New Roman" w:cs="Times New Roman"/>
          <w:sz w:val="24"/>
          <w:szCs w:val="24"/>
          <w:rPrChange w:id="975" w:author="ATIT DANGAURA THARU" w:date="2024-08-13T14:02:00Z">
            <w:rPr>
              <w:ins w:id="976" w:author="ATIT DANGAURA THARU" w:date="2024-08-12T08:24:00Z"/>
            </w:rPr>
          </w:rPrChange>
        </w:rPr>
        <w:pPrChange w:id="977" w:author="ATIT DANGAURA THARU" w:date="2024-08-13T14:35:00Z">
          <w:pPr/>
        </w:pPrChange>
      </w:pPr>
      <w:ins w:id="978" w:author="ATIT DANGAURA THARU" w:date="2024-08-12T08:24:00Z">
        <w:r w:rsidRPr="004051B4">
          <w:rPr>
            <w:rFonts w:ascii="Times New Roman" w:hAnsi="Times New Roman" w:cs="Times New Roman"/>
            <w:sz w:val="24"/>
            <w:szCs w:val="24"/>
            <w:rPrChange w:id="979" w:author="ATIT DANGAURA THARU" w:date="2024-08-13T14:02:00Z">
              <w:rPr/>
            </w:rPrChange>
          </w:rPr>
          <w:t>Ensure data consistency across the system, especially when users update profiles, job postings, or application statuses.</w:t>
        </w:r>
      </w:ins>
    </w:p>
    <w:p w:rsidR="003E2453" w:rsidRPr="006D42F1" w:rsidRDefault="004E3ECB">
      <w:pPr>
        <w:pStyle w:val="Heading3"/>
        <w:spacing w:line="360" w:lineRule="auto"/>
        <w:rPr>
          <w:ins w:id="980" w:author="ATIT DANGAURA THARU" w:date="2024-08-12T08:24:00Z"/>
        </w:rPr>
        <w:pPrChange w:id="981" w:author="ATIT DANGAURA THARU" w:date="2024-08-13T14:35:00Z">
          <w:pPr/>
        </w:pPrChange>
      </w:pPr>
      <w:bookmarkStart w:id="982" w:name="_Toc175247391"/>
      <w:ins w:id="983" w:author="ATIT DANGAURA THARU" w:date="2024-08-13T14:07:00Z">
        <w:r>
          <w:t>3.</w:t>
        </w:r>
      </w:ins>
      <w:ins w:id="984" w:author="ATIT DANGAURA THARU" w:date="2024-08-22T19:29:00Z">
        <w:r>
          <w:t>2</w:t>
        </w:r>
      </w:ins>
      <w:ins w:id="985" w:author="ATIT DANGAURA THARU" w:date="2024-08-13T14:07:00Z">
        <w:r w:rsidR="004051B4">
          <w:t>.3</w:t>
        </w:r>
      </w:ins>
      <w:ins w:id="986" w:author="ATIT DANGAURA THARU" w:date="2024-08-12T08:24:00Z">
        <w:r w:rsidR="003E2453" w:rsidRPr="006D42F1">
          <w:t xml:space="preserve"> Stakeholder Requirements</w:t>
        </w:r>
        <w:bookmarkEnd w:id="982"/>
      </w:ins>
    </w:p>
    <w:p w:rsidR="003E2453" w:rsidRPr="003E2453" w:rsidRDefault="003E2453">
      <w:pPr>
        <w:spacing w:line="360" w:lineRule="auto"/>
        <w:ind w:left="720"/>
        <w:jc w:val="both"/>
        <w:rPr>
          <w:ins w:id="987" w:author="ATIT DANGAURA THARU" w:date="2024-08-12T08:24:00Z"/>
          <w:rFonts w:ascii="Times New Roman" w:hAnsi="Times New Roman" w:cs="Times New Roman"/>
          <w:sz w:val="24"/>
          <w:szCs w:val="24"/>
          <w:rPrChange w:id="988" w:author="ATIT DANGAURA THARU" w:date="2024-08-12T08:29:00Z">
            <w:rPr>
              <w:ins w:id="989" w:author="ATIT DANGAURA THARU" w:date="2024-08-12T08:24:00Z"/>
            </w:rPr>
          </w:rPrChange>
        </w:rPr>
        <w:pPrChange w:id="990" w:author="ATIT DANGAURA THARU" w:date="2024-08-13T14:35:00Z">
          <w:pPr/>
        </w:pPrChange>
      </w:pPr>
      <w:ins w:id="991" w:author="ATIT DANGAURA THARU" w:date="2024-08-12T08:24:00Z">
        <w:r w:rsidRPr="003E2453">
          <w:rPr>
            <w:rFonts w:ascii="Times New Roman" w:hAnsi="Times New Roman" w:cs="Times New Roman"/>
            <w:sz w:val="24"/>
            <w:szCs w:val="24"/>
            <w:rPrChange w:id="992" w:author="ATIT DANGAURA THARU" w:date="2024-08-12T08:29:00Z">
              <w:rPr/>
            </w:rPrChange>
          </w:rPr>
          <w:t>These capture the needs and expectations of different stakeholders.</w:t>
        </w:r>
      </w:ins>
    </w:p>
    <w:p w:rsidR="003E2453" w:rsidRPr="00B57606" w:rsidRDefault="003E2453">
      <w:pPr>
        <w:spacing w:after="0" w:line="360" w:lineRule="auto"/>
        <w:ind w:left="720"/>
        <w:jc w:val="both"/>
        <w:rPr>
          <w:ins w:id="993" w:author="ATIT DANGAURA THARU" w:date="2024-08-12T08:24:00Z"/>
          <w:rFonts w:ascii="Times New Roman" w:hAnsi="Times New Roman" w:cs="Times New Roman"/>
          <w:b/>
          <w:bCs/>
          <w:sz w:val="24"/>
          <w:szCs w:val="24"/>
          <w:rPrChange w:id="994" w:author="ATIT DANGAURA THARU" w:date="2024-08-12T08:58:00Z">
            <w:rPr>
              <w:ins w:id="995" w:author="ATIT DANGAURA THARU" w:date="2024-08-12T08:24:00Z"/>
            </w:rPr>
          </w:rPrChange>
        </w:rPr>
        <w:pPrChange w:id="996" w:author="ATIT DANGAURA THARU" w:date="2024-08-14T14:39:00Z">
          <w:pPr/>
        </w:pPrChange>
      </w:pPr>
      <w:ins w:id="997" w:author="ATIT DANGAURA THARU" w:date="2024-08-12T08:24:00Z">
        <w:r w:rsidRPr="00B57606">
          <w:rPr>
            <w:rFonts w:ascii="Times New Roman" w:hAnsi="Times New Roman" w:cs="Times New Roman"/>
            <w:b/>
            <w:bCs/>
            <w:sz w:val="24"/>
            <w:szCs w:val="24"/>
            <w:rPrChange w:id="998" w:author="ATIT DANGAURA THARU" w:date="2024-08-12T08:58:00Z">
              <w:rPr/>
            </w:rPrChange>
          </w:rPr>
          <w:t>a. Job Seekers</w:t>
        </w:r>
      </w:ins>
    </w:p>
    <w:p w:rsidR="003E2453" w:rsidRPr="004051B4" w:rsidRDefault="003E2453">
      <w:pPr>
        <w:pStyle w:val="ListParagraph"/>
        <w:numPr>
          <w:ilvl w:val="0"/>
          <w:numId w:val="31"/>
        </w:numPr>
        <w:spacing w:line="360" w:lineRule="auto"/>
        <w:jc w:val="both"/>
        <w:rPr>
          <w:ins w:id="999" w:author="ATIT DANGAURA THARU" w:date="2024-08-12T08:24:00Z"/>
          <w:rFonts w:ascii="Times New Roman" w:hAnsi="Times New Roman" w:cs="Times New Roman"/>
          <w:sz w:val="24"/>
          <w:szCs w:val="24"/>
          <w:rPrChange w:id="1000" w:author="ATIT DANGAURA THARU" w:date="2024-08-13T14:02:00Z">
            <w:rPr>
              <w:ins w:id="1001" w:author="ATIT DANGAURA THARU" w:date="2024-08-12T08:24:00Z"/>
            </w:rPr>
          </w:rPrChange>
        </w:rPr>
        <w:pPrChange w:id="1002" w:author="ATIT DANGAURA THARU" w:date="2024-08-13T14:35:00Z">
          <w:pPr/>
        </w:pPrChange>
      </w:pPr>
      <w:ins w:id="1003" w:author="ATIT DANGAURA THARU" w:date="2024-08-12T08:24:00Z">
        <w:r w:rsidRPr="004051B4">
          <w:rPr>
            <w:rFonts w:ascii="Times New Roman" w:hAnsi="Times New Roman" w:cs="Times New Roman"/>
            <w:sz w:val="24"/>
            <w:szCs w:val="24"/>
            <w:rPrChange w:id="1004" w:author="ATIT DANGAURA THARU" w:date="2024-08-13T14:02:00Z">
              <w:rPr/>
            </w:rPrChange>
          </w:rPr>
          <w:t>Easy profile setup and job search.</w:t>
        </w:r>
      </w:ins>
    </w:p>
    <w:p w:rsidR="003E2453" w:rsidRPr="004051B4" w:rsidRDefault="003E2453">
      <w:pPr>
        <w:pStyle w:val="ListParagraph"/>
        <w:numPr>
          <w:ilvl w:val="0"/>
          <w:numId w:val="31"/>
        </w:numPr>
        <w:spacing w:line="360" w:lineRule="auto"/>
        <w:jc w:val="both"/>
        <w:rPr>
          <w:ins w:id="1005" w:author="ATIT DANGAURA THARU" w:date="2024-08-12T08:24:00Z"/>
          <w:rFonts w:ascii="Times New Roman" w:hAnsi="Times New Roman" w:cs="Times New Roman"/>
          <w:sz w:val="24"/>
          <w:szCs w:val="24"/>
          <w:rPrChange w:id="1006" w:author="ATIT DANGAURA THARU" w:date="2024-08-13T14:02:00Z">
            <w:rPr>
              <w:ins w:id="1007" w:author="ATIT DANGAURA THARU" w:date="2024-08-12T08:24:00Z"/>
            </w:rPr>
          </w:rPrChange>
        </w:rPr>
        <w:pPrChange w:id="1008" w:author="ATIT DANGAURA THARU" w:date="2024-08-13T14:35:00Z">
          <w:pPr/>
        </w:pPrChange>
      </w:pPr>
      <w:ins w:id="1009" w:author="ATIT DANGAURA THARU" w:date="2024-08-12T08:24:00Z">
        <w:r w:rsidRPr="004051B4">
          <w:rPr>
            <w:rFonts w:ascii="Times New Roman" w:hAnsi="Times New Roman" w:cs="Times New Roman"/>
            <w:sz w:val="24"/>
            <w:szCs w:val="24"/>
            <w:rPrChange w:id="1010" w:author="ATIT DANGAURA THARU" w:date="2024-08-13T14:02:00Z">
              <w:rPr/>
            </w:rPrChange>
          </w:rPr>
          <w:t>Personalized job recommendations.</w:t>
        </w:r>
      </w:ins>
    </w:p>
    <w:p w:rsidR="00EA15CF" w:rsidRPr="004051B4" w:rsidRDefault="003E2453">
      <w:pPr>
        <w:pStyle w:val="ListParagraph"/>
        <w:numPr>
          <w:ilvl w:val="0"/>
          <w:numId w:val="31"/>
        </w:numPr>
        <w:spacing w:line="360" w:lineRule="auto"/>
        <w:jc w:val="both"/>
        <w:rPr>
          <w:ins w:id="1011" w:author="ATIT DANGAURA THARU" w:date="2024-08-12T10:06:00Z"/>
          <w:rFonts w:ascii="Times New Roman" w:hAnsi="Times New Roman" w:cs="Times New Roman"/>
          <w:sz w:val="24"/>
          <w:szCs w:val="24"/>
          <w:rPrChange w:id="1012" w:author="ATIT DANGAURA THARU" w:date="2024-08-13T14:02:00Z">
            <w:rPr>
              <w:ins w:id="1013" w:author="ATIT DANGAURA THARU" w:date="2024-08-12T10:06:00Z"/>
            </w:rPr>
          </w:rPrChange>
        </w:rPr>
        <w:pPrChange w:id="1014" w:author="ATIT DANGAURA THARU" w:date="2024-08-13T14:35:00Z">
          <w:pPr/>
        </w:pPrChange>
      </w:pPr>
      <w:ins w:id="1015" w:author="ATIT DANGAURA THARU" w:date="2024-08-12T08:24:00Z">
        <w:r w:rsidRPr="004051B4">
          <w:rPr>
            <w:rFonts w:ascii="Times New Roman" w:hAnsi="Times New Roman" w:cs="Times New Roman"/>
            <w:sz w:val="24"/>
            <w:szCs w:val="24"/>
            <w:rPrChange w:id="1016" w:author="ATIT DANGAURA THARU" w:date="2024-08-13T14:02:00Z">
              <w:rPr/>
            </w:rPrChange>
          </w:rPr>
          <w:t xml:space="preserve">Clear communication </w:t>
        </w:r>
      </w:ins>
    </w:p>
    <w:p w:rsidR="003E2453" w:rsidRPr="00B57606" w:rsidRDefault="003E2453">
      <w:pPr>
        <w:spacing w:after="0" w:line="360" w:lineRule="auto"/>
        <w:ind w:left="720"/>
        <w:jc w:val="both"/>
        <w:rPr>
          <w:ins w:id="1017" w:author="ATIT DANGAURA THARU" w:date="2024-08-12T08:24:00Z"/>
          <w:rFonts w:ascii="Times New Roman" w:hAnsi="Times New Roman" w:cs="Times New Roman"/>
          <w:b/>
          <w:bCs/>
          <w:sz w:val="24"/>
          <w:szCs w:val="24"/>
          <w:rPrChange w:id="1018" w:author="ATIT DANGAURA THARU" w:date="2024-08-12T08:58:00Z">
            <w:rPr>
              <w:ins w:id="1019" w:author="ATIT DANGAURA THARU" w:date="2024-08-12T08:24:00Z"/>
            </w:rPr>
          </w:rPrChange>
        </w:rPr>
        <w:pPrChange w:id="1020" w:author="ATIT DANGAURA THARU" w:date="2024-08-14T14:39:00Z">
          <w:pPr/>
        </w:pPrChange>
      </w:pPr>
      <w:ins w:id="1021" w:author="ATIT DANGAURA THARU" w:date="2024-08-12T08:24:00Z">
        <w:r w:rsidRPr="00B57606">
          <w:rPr>
            <w:rFonts w:ascii="Times New Roman" w:hAnsi="Times New Roman" w:cs="Times New Roman"/>
            <w:b/>
            <w:bCs/>
            <w:sz w:val="24"/>
            <w:szCs w:val="24"/>
            <w:rPrChange w:id="1022" w:author="ATIT DANGAURA THARU" w:date="2024-08-12T08:58:00Z">
              <w:rPr/>
            </w:rPrChange>
          </w:rPr>
          <w:lastRenderedPageBreak/>
          <w:t>b. Employers</w:t>
        </w:r>
      </w:ins>
    </w:p>
    <w:p w:rsidR="003E2453" w:rsidRPr="004051B4" w:rsidRDefault="003E2453">
      <w:pPr>
        <w:pStyle w:val="ListParagraph"/>
        <w:numPr>
          <w:ilvl w:val="0"/>
          <w:numId w:val="32"/>
        </w:numPr>
        <w:spacing w:line="360" w:lineRule="auto"/>
        <w:jc w:val="both"/>
        <w:rPr>
          <w:ins w:id="1023" w:author="ATIT DANGAURA THARU" w:date="2024-08-12T08:24:00Z"/>
          <w:rFonts w:ascii="Times New Roman" w:hAnsi="Times New Roman" w:cs="Times New Roman"/>
          <w:sz w:val="24"/>
          <w:szCs w:val="24"/>
          <w:rPrChange w:id="1024" w:author="ATIT DANGAURA THARU" w:date="2024-08-13T14:02:00Z">
            <w:rPr>
              <w:ins w:id="1025" w:author="ATIT DANGAURA THARU" w:date="2024-08-12T08:24:00Z"/>
            </w:rPr>
          </w:rPrChange>
        </w:rPr>
        <w:pPrChange w:id="1026" w:author="ATIT DANGAURA THARU" w:date="2024-08-13T14:35:00Z">
          <w:pPr/>
        </w:pPrChange>
      </w:pPr>
      <w:ins w:id="1027" w:author="ATIT DANGAURA THARU" w:date="2024-08-12T08:24:00Z">
        <w:r w:rsidRPr="004051B4">
          <w:rPr>
            <w:rFonts w:ascii="Times New Roman" w:hAnsi="Times New Roman" w:cs="Times New Roman"/>
            <w:sz w:val="24"/>
            <w:szCs w:val="24"/>
            <w:rPrChange w:id="1028" w:author="ATIT DANGAURA THARU" w:date="2024-08-13T14:02:00Z">
              <w:rPr/>
            </w:rPrChange>
          </w:rPr>
          <w:t>Efficient job posting and candidate management.</w:t>
        </w:r>
      </w:ins>
    </w:p>
    <w:p w:rsidR="003E42DD" w:rsidRDefault="004E3ECB">
      <w:pPr>
        <w:pStyle w:val="Heading2"/>
        <w:numPr>
          <w:ilvl w:val="1"/>
          <w:numId w:val="40"/>
        </w:numPr>
        <w:rPr>
          <w:ins w:id="1029" w:author="ATIT DANGAURA THARU" w:date="2024-08-07T11:19:00Z"/>
        </w:rPr>
        <w:pPrChange w:id="1030" w:author="ATIT DANGAURA THARU" w:date="2024-08-22T19:02:00Z">
          <w:pPr/>
        </w:pPrChange>
      </w:pPr>
      <w:ins w:id="1031" w:author="ATIT DANGAURA THARU" w:date="2024-08-22T19:28:00Z">
        <w:r>
          <w:t xml:space="preserve"> </w:t>
        </w:r>
      </w:ins>
      <w:bookmarkStart w:id="1032" w:name="_Toc175247392"/>
      <w:ins w:id="1033" w:author="ATIT DANGAURA THARU" w:date="2024-08-07T11:19:00Z">
        <w:r w:rsidR="003E42DD">
          <w:t>Feasibility Study</w:t>
        </w:r>
        <w:bookmarkEnd w:id="1032"/>
      </w:ins>
    </w:p>
    <w:p w:rsidR="00960E52" w:rsidRDefault="004D29D3">
      <w:pPr>
        <w:pStyle w:val="Heading3"/>
        <w:spacing w:line="360" w:lineRule="auto"/>
        <w:ind w:left="720"/>
        <w:rPr>
          <w:ins w:id="1034" w:author="ATIT DANGAURA THARU" w:date="2024-08-11T22:21:00Z"/>
        </w:rPr>
        <w:pPrChange w:id="1035" w:author="ATIT DANGAURA THARU" w:date="2024-08-14T18:56:00Z">
          <w:pPr/>
        </w:pPrChange>
      </w:pPr>
      <w:bookmarkStart w:id="1036" w:name="_Toc175247393"/>
      <w:ins w:id="1037" w:author="ATIT DANGAURA THARU" w:date="2024-08-14T18:55:00Z">
        <w:r>
          <w:t>3.</w:t>
        </w:r>
      </w:ins>
      <w:ins w:id="1038" w:author="ATIT DANGAURA THARU" w:date="2024-08-22T19:23:00Z">
        <w:r>
          <w:t>3</w:t>
        </w:r>
      </w:ins>
      <w:ins w:id="1039" w:author="ATIT DANGAURA THARU" w:date="2024-08-14T18:55:00Z">
        <w:r w:rsidR="00127D62">
          <w:t xml:space="preserve">.1 </w:t>
        </w:r>
      </w:ins>
      <w:ins w:id="1040" w:author="ATIT DANGAURA THARU" w:date="2024-08-07T11:20:00Z">
        <w:r w:rsidR="003E42DD" w:rsidRPr="006D42F1">
          <w:t>Technical</w:t>
        </w:r>
      </w:ins>
      <w:ins w:id="1041" w:author="ATIT DANGAURA THARU" w:date="2024-08-11T22:21:00Z">
        <w:r w:rsidR="00960E52">
          <w:t>:</w:t>
        </w:r>
        <w:bookmarkEnd w:id="1036"/>
      </w:ins>
    </w:p>
    <w:p w:rsidR="003E42DD" w:rsidRPr="00A94FA7" w:rsidRDefault="00960E52">
      <w:pPr>
        <w:spacing w:line="360" w:lineRule="auto"/>
        <w:ind w:left="1080"/>
        <w:jc w:val="both"/>
        <w:rPr>
          <w:ins w:id="1042" w:author="ATIT DANGAURA THARU" w:date="2024-08-07T11:20:00Z"/>
          <w:rFonts w:ascii="Times New Roman" w:hAnsi="Times New Roman" w:cs="Times New Roman"/>
          <w:sz w:val="24"/>
          <w:szCs w:val="24"/>
          <w:rPrChange w:id="1043" w:author="ATIT DANGAURA THARU" w:date="2024-08-13T14:33:00Z">
            <w:rPr>
              <w:ins w:id="1044" w:author="ATIT DANGAURA THARU" w:date="2024-08-07T11:20:00Z"/>
            </w:rPr>
          </w:rPrChange>
        </w:rPr>
        <w:pPrChange w:id="1045" w:author="ATIT DANGAURA THARU" w:date="2024-08-13T14:35:00Z">
          <w:pPr/>
        </w:pPrChange>
      </w:pPr>
      <w:ins w:id="1046" w:author="ATIT DANGAURA THARU" w:date="2024-08-11T22:57:00Z">
        <w:r w:rsidRPr="00A94FA7">
          <w:rPr>
            <w:rFonts w:ascii="Times New Roman" w:hAnsi="Times New Roman" w:cs="Times New Roman"/>
            <w:sz w:val="24"/>
            <w:szCs w:val="24"/>
            <w:rPrChange w:id="1047" w:author="ATIT DANGAURA THARU" w:date="2024-08-13T14:33:00Z">
              <w:rPr>
                <w:b/>
                <w:bCs/>
                <w:caps/>
              </w:rPr>
            </w:rPrChange>
          </w:rPr>
          <w:t>Assess the availability of required hardware, software, and technical expertise to develop and deploy the system.</w:t>
        </w:r>
      </w:ins>
    </w:p>
    <w:p w:rsidR="003E42DD" w:rsidRDefault="003E42DD">
      <w:pPr>
        <w:pStyle w:val="Heading3"/>
        <w:numPr>
          <w:ilvl w:val="2"/>
          <w:numId w:val="41"/>
        </w:numPr>
        <w:tabs>
          <w:tab w:val="left" w:pos="1530"/>
        </w:tabs>
        <w:spacing w:line="360" w:lineRule="auto"/>
        <w:ind w:left="1260" w:hanging="540"/>
        <w:rPr>
          <w:ins w:id="1048" w:author="ATIT DANGAURA THARU" w:date="2024-08-11T22:58:00Z"/>
        </w:rPr>
        <w:pPrChange w:id="1049" w:author="ATIT DANGAURA THARU" w:date="2024-08-14T18:57:00Z">
          <w:pPr/>
        </w:pPrChange>
      </w:pPr>
      <w:bookmarkStart w:id="1050" w:name="_Toc175247394"/>
      <w:ins w:id="1051" w:author="ATIT DANGAURA THARU" w:date="2024-08-07T11:20:00Z">
        <w:r w:rsidRPr="006D42F1">
          <w:t>Operational</w:t>
        </w:r>
      </w:ins>
      <w:ins w:id="1052" w:author="ATIT DANGAURA THARU" w:date="2024-08-13T14:03:00Z">
        <w:r w:rsidR="004051B4">
          <w:t>:</w:t>
        </w:r>
      </w:ins>
      <w:bookmarkEnd w:id="1050"/>
    </w:p>
    <w:p w:rsidR="00960E52" w:rsidRPr="00960E52" w:rsidRDefault="00960E52">
      <w:pPr>
        <w:spacing w:line="360" w:lineRule="auto"/>
        <w:ind w:left="1170"/>
        <w:jc w:val="both"/>
        <w:rPr>
          <w:ins w:id="1053" w:author="ATIT DANGAURA THARU" w:date="2024-08-07T11:20:00Z"/>
          <w:rFonts w:ascii="Times New Roman" w:hAnsi="Times New Roman" w:cs="Times New Roman"/>
          <w:sz w:val="24"/>
          <w:szCs w:val="24"/>
          <w:rPrChange w:id="1054" w:author="ATIT DANGAURA THARU" w:date="2024-08-11T22:59:00Z">
            <w:rPr>
              <w:ins w:id="1055" w:author="ATIT DANGAURA THARU" w:date="2024-08-07T11:20:00Z"/>
            </w:rPr>
          </w:rPrChange>
        </w:rPr>
        <w:pPrChange w:id="1056" w:author="ATIT DANGAURA THARU" w:date="2024-08-13T14:35:00Z">
          <w:pPr/>
        </w:pPrChange>
      </w:pPr>
      <w:ins w:id="1057" w:author="ATIT DANGAURA THARU" w:date="2024-08-11T22:58:00Z">
        <w:r w:rsidRPr="00960E52">
          <w:rPr>
            <w:rFonts w:ascii="Times New Roman" w:hAnsi="Times New Roman" w:cs="Times New Roman"/>
            <w:sz w:val="24"/>
            <w:szCs w:val="24"/>
            <w:rPrChange w:id="1058" w:author="ATIT DANGAURA THARU" w:date="2024-08-11T22:59:00Z">
              <w:rPr/>
            </w:rPrChange>
          </w:rPr>
          <w:t xml:space="preserve">Evaluate the system's compatibility with existing </w:t>
        </w:r>
      </w:ins>
      <w:ins w:id="1059" w:author="ATIT DANGAURA THARU" w:date="2024-08-11T22:59:00Z">
        <w:r w:rsidRPr="00960E52">
          <w:rPr>
            <w:rFonts w:ascii="Times New Roman" w:hAnsi="Times New Roman" w:cs="Times New Roman"/>
            <w:sz w:val="24"/>
            <w:szCs w:val="24"/>
            <w:rPrChange w:id="1060" w:author="ATIT DANGAURA THARU" w:date="2024-08-11T22:59:00Z">
              <w:rPr/>
            </w:rPrChange>
          </w:rPr>
          <w:t>job portal</w:t>
        </w:r>
      </w:ins>
      <w:ins w:id="1061" w:author="ATIT DANGAURA THARU" w:date="2024-08-11T22:58:00Z">
        <w:r w:rsidRPr="00960E52">
          <w:rPr>
            <w:rFonts w:ascii="Times New Roman" w:hAnsi="Times New Roman" w:cs="Times New Roman"/>
            <w:sz w:val="24"/>
            <w:szCs w:val="24"/>
            <w:rPrChange w:id="1062" w:author="ATIT DANGAURA THARU" w:date="2024-08-11T22:59:00Z">
              <w:rPr/>
            </w:rPrChange>
          </w:rPr>
          <w:t xml:space="preserve"> workflows, user acceptance, and the resources required for training and implementation.</w:t>
        </w:r>
      </w:ins>
    </w:p>
    <w:p w:rsidR="00AA63F5" w:rsidRPr="006D42F1" w:rsidRDefault="003E42DD">
      <w:pPr>
        <w:pStyle w:val="Heading3"/>
        <w:numPr>
          <w:ilvl w:val="2"/>
          <w:numId w:val="41"/>
        </w:numPr>
        <w:tabs>
          <w:tab w:val="left" w:pos="1350"/>
        </w:tabs>
        <w:spacing w:line="360" w:lineRule="auto"/>
        <w:ind w:left="1260" w:hanging="540"/>
        <w:rPr>
          <w:ins w:id="1063" w:author="ATIT DANGAURA THARU" w:date="2024-08-11T22:59:00Z"/>
        </w:rPr>
        <w:pPrChange w:id="1064" w:author="ATIT DANGAURA THARU" w:date="2024-08-15T08:30:00Z">
          <w:pPr/>
        </w:pPrChange>
      </w:pPr>
      <w:bookmarkStart w:id="1065" w:name="_Toc175247395"/>
      <w:ins w:id="1066" w:author="ATIT DANGAURA THARU" w:date="2024-08-07T11:20:00Z">
        <w:r w:rsidRPr="006D42F1">
          <w:t>Economic</w:t>
        </w:r>
      </w:ins>
      <w:ins w:id="1067" w:author="ATIT DANGAURA THARU" w:date="2024-08-11T22:59:00Z">
        <w:r w:rsidR="00960E52">
          <w:t>:</w:t>
        </w:r>
        <w:bookmarkEnd w:id="1065"/>
      </w:ins>
    </w:p>
    <w:p w:rsidR="00960E52" w:rsidRDefault="00960E52">
      <w:pPr>
        <w:spacing w:line="360" w:lineRule="auto"/>
        <w:ind w:left="1170"/>
        <w:jc w:val="both"/>
        <w:rPr>
          <w:ins w:id="1068" w:author="ATIT DANGAURA THARU" w:date="2024-08-13T06:46:00Z"/>
          <w:rFonts w:ascii="Times New Roman" w:hAnsi="Times New Roman" w:cs="Times New Roman"/>
          <w:sz w:val="24"/>
          <w:szCs w:val="24"/>
        </w:rPr>
        <w:pPrChange w:id="1069" w:author="ATIT DANGAURA THARU" w:date="2024-08-13T14:35:00Z">
          <w:pPr/>
        </w:pPrChange>
      </w:pPr>
      <w:ins w:id="1070" w:author="ATIT DANGAURA THARU" w:date="2024-08-11T23:00:00Z">
        <w:r w:rsidRPr="00406F4E">
          <w:rPr>
            <w:rFonts w:ascii="Times New Roman" w:hAnsi="Times New Roman" w:cs="Times New Roman"/>
            <w:sz w:val="24"/>
            <w:szCs w:val="24"/>
            <w:rPrChange w:id="1071" w:author="ATIT DANGAURA THARU" w:date="2024-08-12T08:41:00Z">
              <w:rPr/>
            </w:rPrChange>
          </w:rPr>
          <w:t>Analyze the costs and benefits of implementing the system, including development, Maintenance, and potential</w:t>
        </w:r>
        <w:r w:rsidR="00876CE2">
          <w:rPr>
            <w:rFonts w:ascii="Times New Roman" w:hAnsi="Times New Roman" w:cs="Times New Roman"/>
            <w:sz w:val="24"/>
            <w:szCs w:val="24"/>
          </w:rPr>
          <w:t xml:space="preserve"> savings through </w:t>
        </w:r>
      </w:ins>
      <w:ins w:id="1072" w:author="ATIT DANGAURA THARU" w:date="2024-08-18T21:05:00Z">
        <w:r w:rsidR="00876CE2">
          <w:rPr>
            <w:rFonts w:ascii="Times New Roman" w:hAnsi="Times New Roman" w:cs="Times New Roman"/>
            <w:sz w:val="24"/>
            <w:szCs w:val="24"/>
          </w:rPr>
          <w:t xml:space="preserve">distributed job </w:t>
        </w:r>
      </w:ins>
      <w:ins w:id="1073" w:author="ATIT DANGAURA THARU" w:date="2024-08-18T21:06:00Z">
        <w:r w:rsidR="00876CE2">
          <w:rPr>
            <w:rFonts w:ascii="Times New Roman" w:hAnsi="Times New Roman" w:cs="Times New Roman"/>
            <w:sz w:val="24"/>
            <w:szCs w:val="24"/>
          </w:rPr>
          <w:t>post to the seekers</w:t>
        </w:r>
      </w:ins>
      <w:ins w:id="1074" w:author="ATIT DANGAURA THARU" w:date="2024-08-11T23:00:00Z">
        <w:r w:rsidRPr="00406F4E">
          <w:rPr>
            <w:rFonts w:ascii="Times New Roman" w:hAnsi="Times New Roman" w:cs="Times New Roman"/>
            <w:sz w:val="24"/>
            <w:szCs w:val="24"/>
            <w:rPrChange w:id="1075" w:author="ATIT DANGAURA THARU" w:date="2024-08-12T08:41:00Z">
              <w:rPr/>
            </w:rPrChange>
          </w:rPr>
          <w:t>.</w:t>
        </w:r>
      </w:ins>
    </w:p>
    <w:p w:rsidR="00AA63F5" w:rsidRDefault="004051B4">
      <w:pPr>
        <w:pStyle w:val="Heading2"/>
        <w:rPr>
          <w:ins w:id="1076" w:author="ATIT DANGAURA THARU" w:date="2024-08-13T06:46:00Z"/>
        </w:rPr>
        <w:pPrChange w:id="1077" w:author="ATIT DANGAURA THARU" w:date="2024-08-15T09:05:00Z">
          <w:pPr/>
        </w:pPrChange>
      </w:pPr>
      <w:bookmarkStart w:id="1078" w:name="_Toc175247396"/>
      <w:ins w:id="1079" w:author="ATIT DANGAURA THARU" w:date="2024-08-13T14:16:00Z">
        <w:r>
          <w:t xml:space="preserve">3.4 </w:t>
        </w:r>
      </w:ins>
      <w:ins w:id="1080" w:author="ATIT DANGAURA THARU" w:date="2024-08-13T06:46:00Z">
        <w:r w:rsidR="00AA63F5">
          <w:t>Tools:</w:t>
        </w:r>
        <w:bookmarkEnd w:id="1078"/>
      </w:ins>
    </w:p>
    <w:p w:rsidR="00AA63F5" w:rsidRPr="008E67A6" w:rsidRDefault="00AA63F5">
      <w:pPr>
        <w:pStyle w:val="ListParagraph"/>
        <w:numPr>
          <w:ilvl w:val="0"/>
          <w:numId w:val="13"/>
        </w:numPr>
        <w:spacing w:line="360" w:lineRule="auto"/>
        <w:ind w:left="1440"/>
        <w:rPr>
          <w:ins w:id="1081" w:author="ATIT DANGAURA THARU" w:date="2024-08-13T06:47:00Z"/>
          <w:rFonts w:ascii="Times New Roman" w:hAnsi="Times New Roman" w:cs="Times New Roman"/>
          <w:sz w:val="24"/>
          <w:szCs w:val="24"/>
          <w:rPrChange w:id="1082" w:author="ATIT DANGAURA THARU" w:date="2024-08-15T08:31:00Z">
            <w:rPr>
              <w:ins w:id="1083" w:author="ATIT DANGAURA THARU" w:date="2024-08-13T06:47:00Z"/>
            </w:rPr>
          </w:rPrChange>
        </w:rPr>
        <w:pPrChange w:id="1084" w:author="ATIT DANGAURA THARU" w:date="2024-08-13T14:35:00Z">
          <w:pPr/>
        </w:pPrChange>
      </w:pPr>
      <w:ins w:id="1085" w:author="ATIT DANGAURA THARU" w:date="2024-08-13T06:46:00Z">
        <w:r w:rsidRPr="008E67A6">
          <w:rPr>
            <w:rFonts w:ascii="Times New Roman" w:hAnsi="Times New Roman" w:cs="Times New Roman"/>
            <w:sz w:val="24"/>
            <w:szCs w:val="24"/>
            <w:rPrChange w:id="1086" w:author="ATIT DANGAURA THARU" w:date="2024-08-15T08:31:00Z">
              <w:rPr/>
            </w:rPrChange>
          </w:rPr>
          <w:t>F</w:t>
        </w:r>
      </w:ins>
      <w:ins w:id="1087" w:author="ATIT DANGAURA THARU" w:date="2024-08-13T06:47:00Z">
        <w:r w:rsidRPr="008E67A6">
          <w:rPr>
            <w:rFonts w:ascii="Times New Roman" w:hAnsi="Times New Roman" w:cs="Times New Roman"/>
            <w:sz w:val="24"/>
            <w:szCs w:val="24"/>
            <w:rPrChange w:id="1088" w:author="ATIT DANGAURA THARU" w:date="2024-08-15T08:31:00Z">
              <w:rPr/>
            </w:rPrChange>
          </w:rPr>
          <w:t xml:space="preserve">ront End </w:t>
        </w:r>
      </w:ins>
    </w:p>
    <w:p w:rsidR="00AA63F5" w:rsidRDefault="00AA63F5">
      <w:pPr>
        <w:pStyle w:val="ListParagraph"/>
        <w:numPr>
          <w:ilvl w:val="0"/>
          <w:numId w:val="14"/>
        </w:numPr>
        <w:spacing w:line="360" w:lineRule="auto"/>
        <w:ind w:left="1980"/>
        <w:rPr>
          <w:ins w:id="1089" w:author="ATIT DANGAURA THARU" w:date="2024-08-18T21:07:00Z"/>
          <w:rFonts w:ascii="Times New Roman" w:hAnsi="Times New Roman" w:cs="Times New Roman"/>
          <w:sz w:val="24"/>
          <w:szCs w:val="24"/>
        </w:rPr>
        <w:pPrChange w:id="1090" w:author="ATIT DANGAURA THARU" w:date="2024-08-13T14:35:00Z">
          <w:pPr/>
        </w:pPrChange>
      </w:pPr>
      <w:ins w:id="1091" w:author="ATIT DANGAURA THARU" w:date="2024-08-13T06:47:00Z">
        <w:r w:rsidRPr="008E67A6">
          <w:rPr>
            <w:rFonts w:ascii="Times New Roman" w:hAnsi="Times New Roman" w:cs="Times New Roman"/>
            <w:sz w:val="24"/>
            <w:szCs w:val="24"/>
            <w:rPrChange w:id="1092" w:author="ATIT DANGAURA THARU" w:date="2024-08-15T08:31:00Z">
              <w:rPr/>
            </w:rPrChange>
          </w:rPr>
          <w:t>React</w:t>
        </w:r>
      </w:ins>
    </w:p>
    <w:p w:rsidR="00450C15" w:rsidRPr="009F0944" w:rsidRDefault="00450C15" w:rsidP="00450C15">
      <w:pPr>
        <w:pStyle w:val="ListParagraph"/>
        <w:numPr>
          <w:ilvl w:val="0"/>
          <w:numId w:val="14"/>
        </w:numPr>
        <w:spacing w:line="360" w:lineRule="auto"/>
        <w:ind w:left="1980"/>
        <w:rPr>
          <w:ins w:id="1093" w:author="ATIT DANGAURA THARU" w:date="2024-08-18T21:07:00Z"/>
          <w:rFonts w:ascii="Times New Roman" w:hAnsi="Times New Roman" w:cs="Times New Roman"/>
          <w:sz w:val="24"/>
          <w:szCs w:val="24"/>
        </w:rPr>
      </w:pPr>
      <w:proofErr w:type="spellStart"/>
      <w:ins w:id="1094" w:author="ATIT DANGAURA THARU" w:date="2024-08-18T21:07:00Z">
        <w:r w:rsidRPr="009F0944">
          <w:rPr>
            <w:rFonts w:ascii="Times New Roman" w:hAnsi="Times New Roman" w:cs="Times New Roman"/>
            <w:sz w:val="24"/>
            <w:szCs w:val="24"/>
          </w:rPr>
          <w:t>Redux</w:t>
        </w:r>
        <w:proofErr w:type="spellEnd"/>
      </w:ins>
    </w:p>
    <w:p w:rsidR="00AA63F5" w:rsidRPr="008E67A6" w:rsidRDefault="004051B4">
      <w:pPr>
        <w:pStyle w:val="ListParagraph"/>
        <w:numPr>
          <w:ilvl w:val="0"/>
          <w:numId w:val="13"/>
        </w:numPr>
        <w:spacing w:line="360" w:lineRule="auto"/>
        <w:ind w:left="1530"/>
        <w:rPr>
          <w:ins w:id="1095" w:author="ATIT DANGAURA THARU" w:date="2024-08-13T06:47:00Z"/>
          <w:rFonts w:ascii="Times New Roman" w:hAnsi="Times New Roman" w:cs="Times New Roman"/>
          <w:sz w:val="24"/>
          <w:szCs w:val="24"/>
          <w:rPrChange w:id="1096" w:author="ATIT DANGAURA THARU" w:date="2024-08-15T08:31:00Z">
            <w:rPr>
              <w:ins w:id="1097" w:author="ATIT DANGAURA THARU" w:date="2024-08-13T06:47:00Z"/>
            </w:rPr>
          </w:rPrChange>
        </w:rPr>
        <w:pPrChange w:id="1098" w:author="ATIT DANGAURA THARU" w:date="2024-08-13T14:35:00Z">
          <w:pPr/>
        </w:pPrChange>
      </w:pPr>
      <w:ins w:id="1099" w:author="ATIT DANGAURA THARU" w:date="2024-08-13T06:47:00Z">
        <w:r w:rsidRPr="008E67A6">
          <w:rPr>
            <w:rFonts w:ascii="Times New Roman" w:hAnsi="Times New Roman" w:cs="Times New Roman"/>
            <w:sz w:val="24"/>
            <w:szCs w:val="24"/>
            <w:rPrChange w:id="1100" w:author="ATIT DANGAURA THARU" w:date="2024-08-15T08:31:00Z">
              <w:rPr/>
            </w:rPrChange>
          </w:rPr>
          <w:t>Bac</w:t>
        </w:r>
      </w:ins>
      <w:ins w:id="1101" w:author="ATIT DANGAURA THARU" w:date="2024-08-13T14:08:00Z">
        <w:r w:rsidRPr="008E67A6">
          <w:rPr>
            <w:rFonts w:ascii="Times New Roman" w:hAnsi="Times New Roman" w:cs="Times New Roman"/>
            <w:sz w:val="24"/>
            <w:szCs w:val="24"/>
            <w:rPrChange w:id="1102" w:author="ATIT DANGAURA THARU" w:date="2024-08-15T08:31:00Z">
              <w:rPr/>
            </w:rPrChange>
          </w:rPr>
          <w:t>k</w:t>
        </w:r>
      </w:ins>
      <w:ins w:id="1103" w:author="ATIT DANGAURA THARU" w:date="2024-08-13T06:47:00Z">
        <w:r w:rsidR="00AA63F5" w:rsidRPr="008E67A6">
          <w:rPr>
            <w:rFonts w:ascii="Times New Roman" w:hAnsi="Times New Roman" w:cs="Times New Roman"/>
            <w:sz w:val="24"/>
            <w:szCs w:val="24"/>
            <w:rPrChange w:id="1104" w:author="ATIT DANGAURA THARU" w:date="2024-08-15T08:31:00Z">
              <w:rPr/>
            </w:rPrChange>
          </w:rPr>
          <w:t xml:space="preserve"> End</w:t>
        </w:r>
      </w:ins>
    </w:p>
    <w:p w:rsidR="00AA63F5" w:rsidRPr="008E67A6" w:rsidRDefault="00AA63F5">
      <w:pPr>
        <w:pStyle w:val="ListParagraph"/>
        <w:numPr>
          <w:ilvl w:val="0"/>
          <w:numId w:val="14"/>
        </w:numPr>
        <w:spacing w:line="360" w:lineRule="auto"/>
        <w:ind w:left="1980"/>
        <w:rPr>
          <w:ins w:id="1105" w:author="ATIT DANGAURA THARU" w:date="2024-08-13T06:48:00Z"/>
          <w:rFonts w:ascii="Times New Roman" w:hAnsi="Times New Roman" w:cs="Times New Roman"/>
          <w:sz w:val="24"/>
          <w:szCs w:val="24"/>
          <w:rPrChange w:id="1106" w:author="ATIT DANGAURA THARU" w:date="2024-08-15T08:31:00Z">
            <w:rPr>
              <w:ins w:id="1107" w:author="ATIT DANGAURA THARU" w:date="2024-08-13T06:48:00Z"/>
            </w:rPr>
          </w:rPrChange>
        </w:rPr>
        <w:pPrChange w:id="1108" w:author="ATIT DANGAURA THARU" w:date="2024-08-13T14:35:00Z">
          <w:pPr/>
        </w:pPrChange>
      </w:pPr>
      <w:ins w:id="1109" w:author="ATIT DANGAURA THARU" w:date="2024-08-13T06:47:00Z">
        <w:r w:rsidRPr="008E67A6">
          <w:rPr>
            <w:rFonts w:ascii="Times New Roman" w:hAnsi="Times New Roman" w:cs="Times New Roman"/>
            <w:sz w:val="24"/>
            <w:szCs w:val="24"/>
            <w:rPrChange w:id="1110" w:author="ATIT DANGAURA THARU" w:date="2024-08-15T08:31:00Z">
              <w:rPr/>
            </w:rPrChange>
          </w:rPr>
          <w:t>Nod</w:t>
        </w:r>
      </w:ins>
      <w:ins w:id="1111" w:author="ATIT DANGAURA THARU" w:date="2024-08-13T06:48:00Z">
        <w:r w:rsidRPr="008E67A6">
          <w:rPr>
            <w:rFonts w:ascii="Times New Roman" w:hAnsi="Times New Roman" w:cs="Times New Roman"/>
            <w:sz w:val="24"/>
            <w:szCs w:val="24"/>
            <w:rPrChange w:id="1112" w:author="ATIT DANGAURA THARU" w:date="2024-08-15T08:31:00Z">
              <w:rPr/>
            </w:rPrChange>
          </w:rPr>
          <w:t>e JS</w:t>
        </w:r>
      </w:ins>
    </w:p>
    <w:p w:rsidR="00AA63F5" w:rsidRPr="008E67A6" w:rsidRDefault="00AA63F5">
      <w:pPr>
        <w:pStyle w:val="ListParagraph"/>
        <w:numPr>
          <w:ilvl w:val="0"/>
          <w:numId w:val="14"/>
        </w:numPr>
        <w:spacing w:line="360" w:lineRule="auto"/>
        <w:ind w:left="1980"/>
        <w:rPr>
          <w:ins w:id="1113" w:author="ATIT DANGAURA THARU" w:date="2024-08-13T06:48:00Z"/>
          <w:rFonts w:ascii="Times New Roman" w:hAnsi="Times New Roman" w:cs="Times New Roman"/>
          <w:sz w:val="24"/>
          <w:szCs w:val="24"/>
          <w:rPrChange w:id="1114" w:author="ATIT DANGAURA THARU" w:date="2024-08-15T08:31:00Z">
            <w:rPr>
              <w:ins w:id="1115" w:author="ATIT DANGAURA THARU" w:date="2024-08-13T06:48:00Z"/>
            </w:rPr>
          </w:rPrChange>
        </w:rPr>
        <w:pPrChange w:id="1116" w:author="ATIT DANGAURA THARU" w:date="2024-08-13T14:35:00Z">
          <w:pPr/>
        </w:pPrChange>
      </w:pPr>
      <w:ins w:id="1117" w:author="ATIT DANGAURA THARU" w:date="2024-08-13T06:48:00Z">
        <w:r w:rsidRPr="008E67A6">
          <w:rPr>
            <w:rFonts w:ascii="Times New Roman" w:hAnsi="Times New Roman" w:cs="Times New Roman"/>
            <w:sz w:val="24"/>
            <w:szCs w:val="24"/>
            <w:rPrChange w:id="1118" w:author="ATIT DANGAURA THARU" w:date="2024-08-15T08:31:00Z">
              <w:rPr/>
            </w:rPrChange>
          </w:rPr>
          <w:t>Express</w:t>
        </w:r>
      </w:ins>
    </w:p>
    <w:p w:rsidR="00AA63F5" w:rsidRPr="008E67A6" w:rsidRDefault="00AA63F5">
      <w:pPr>
        <w:pStyle w:val="ListParagraph"/>
        <w:numPr>
          <w:ilvl w:val="0"/>
          <w:numId w:val="14"/>
        </w:numPr>
        <w:spacing w:line="360" w:lineRule="auto"/>
        <w:ind w:left="1980"/>
        <w:rPr>
          <w:ins w:id="1119" w:author="ATIT DANGAURA THARU" w:date="2024-08-13T06:48:00Z"/>
          <w:rFonts w:ascii="Times New Roman" w:hAnsi="Times New Roman" w:cs="Times New Roman"/>
          <w:sz w:val="24"/>
          <w:szCs w:val="24"/>
          <w:rPrChange w:id="1120" w:author="ATIT DANGAURA THARU" w:date="2024-08-15T08:31:00Z">
            <w:rPr>
              <w:ins w:id="1121" w:author="ATIT DANGAURA THARU" w:date="2024-08-13T06:48:00Z"/>
            </w:rPr>
          </w:rPrChange>
        </w:rPr>
        <w:pPrChange w:id="1122" w:author="ATIT DANGAURA THARU" w:date="2024-08-13T14:35:00Z">
          <w:pPr/>
        </w:pPrChange>
      </w:pPr>
      <w:ins w:id="1123" w:author="ATIT DANGAURA THARU" w:date="2024-08-13T06:48:00Z">
        <w:r w:rsidRPr="008E67A6">
          <w:rPr>
            <w:rFonts w:ascii="Times New Roman" w:hAnsi="Times New Roman" w:cs="Times New Roman"/>
            <w:sz w:val="24"/>
            <w:szCs w:val="24"/>
            <w:rPrChange w:id="1124" w:author="ATIT DANGAURA THARU" w:date="2024-08-15T08:31:00Z">
              <w:rPr/>
            </w:rPrChange>
          </w:rPr>
          <w:t>Mango DB</w:t>
        </w:r>
      </w:ins>
    </w:p>
    <w:p w:rsidR="00D679C4" w:rsidRDefault="00D679C4">
      <w:pPr>
        <w:rPr>
          <w:ins w:id="1125" w:author="ATIT DANGAURA THARU" w:date="2024-08-14T14:39:00Z"/>
        </w:rPr>
      </w:pPr>
      <w:ins w:id="1126" w:author="ATIT DANGAURA THARU" w:date="2024-08-14T14:39:00Z">
        <w:r>
          <w:br w:type="page"/>
        </w:r>
      </w:ins>
    </w:p>
    <w:p w:rsidR="00B01892" w:rsidRDefault="004051B4">
      <w:pPr>
        <w:pStyle w:val="Heading2"/>
        <w:rPr>
          <w:ins w:id="1127" w:author="ATIT DANGAURA THARU" w:date="2024-08-11T15:43:00Z"/>
        </w:rPr>
        <w:pPrChange w:id="1128" w:author="ATIT DANGAURA THARU" w:date="2024-08-22T19:04:00Z">
          <w:pPr/>
        </w:pPrChange>
      </w:pPr>
      <w:bookmarkStart w:id="1129" w:name="_Toc175247397"/>
      <w:ins w:id="1130" w:author="ATIT DANGAURA THARU" w:date="2024-08-13T14:08:00Z">
        <w:r>
          <w:lastRenderedPageBreak/>
          <w:t xml:space="preserve">3.5 </w:t>
        </w:r>
      </w:ins>
      <w:ins w:id="1131" w:author="ATIT DANGAURA THARU" w:date="2024-08-07T11:20:00Z">
        <w:r w:rsidR="003E42DD" w:rsidRPr="006D42F1">
          <w:t>High Level Design of System</w:t>
        </w:r>
      </w:ins>
      <w:ins w:id="1132" w:author="ATIT DANGAURA THARU" w:date="2024-08-12T09:01:00Z">
        <w:r w:rsidR="00B57606">
          <w:t>:</w:t>
        </w:r>
      </w:ins>
      <w:bookmarkEnd w:id="1129"/>
      <w:ins w:id="1133" w:author="ATIT DANGAURA THARU" w:date="2024-08-07T11:20:00Z">
        <w:r w:rsidR="003E42DD" w:rsidRPr="006D42F1">
          <w:t xml:space="preserve"> </w:t>
        </w:r>
      </w:ins>
    </w:p>
    <w:p w:rsidR="0045267A" w:rsidRPr="0045267A" w:rsidRDefault="0045267A">
      <w:pPr>
        <w:pStyle w:val="ListParagraph"/>
        <w:numPr>
          <w:ilvl w:val="0"/>
          <w:numId w:val="8"/>
        </w:numPr>
        <w:spacing w:line="360" w:lineRule="auto"/>
        <w:rPr>
          <w:ins w:id="1134" w:author="ATIT DANGAURA THARU" w:date="2024-08-07T14:00:00Z"/>
          <w:rFonts w:ascii="Times New Roman" w:hAnsi="Times New Roman" w:cs="Times New Roman"/>
          <w:b/>
          <w:bCs/>
          <w:sz w:val="24"/>
          <w:szCs w:val="24"/>
          <w:rPrChange w:id="1135" w:author="ATIT DANGAURA THARU" w:date="2024-08-11T06:23:00Z">
            <w:rPr>
              <w:ins w:id="1136" w:author="ATIT DANGAURA THARU" w:date="2024-08-07T14:00:00Z"/>
            </w:rPr>
          </w:rPrChange>
        </w:rPr>
        <w:pPrChange w:id="1137" w:author="ATIT DANGAURA THARU" w:date="2024-08-13T14:35:00Z">
          <w:pPr/>
        </w:pPrChange>
      </w:pPr>
      <w:ins w:id="1138" w:author="ATIT DANGAURA THARU" w:date="2024-08-11T06:23:00Z">
        <w:r w:rsidRPr="0045267A">
          <w:rPr>
            <w:rFonts w:ascii="Times New Roman" w:hAnsi="Times New Roman" w:cs="Times New Roman"/>
            <w:b/>
            <w:bCs/>
            <w:sz w:val="24"/>
            <w:szCs w:val="24"/>
            <w:rPrChange w:id="1139" w:author="ATIT DANGAURA THARU" w:date="2024-08-11T06:23:00Z">
              <w:rPr>
                <w:rFonts w:ascii="Times New Roman" w:hAnsi="Times New Roman" w:cs="Times New Roman"/>
                <w:sz w:val="24"/>
                <w:szCs w:val="24"/>
              </w:rPr>
            </w:rPrChange>
          </w:rPr>
          <w:t>Use Case Diagram</w:t>
        </w:r>
      </w:ins>
      <w:ins w:id="1140" w:author="ATIT DANGAURA THARU" w:date="2024-08-11T06:30:00Z">
        <w:r w:rsidR="00CA7A6F">
          <w:rPr>
            <w:rFonts w:ascii="Times New Roman" w:hAnsi="Times New Roman" w:cs="Times New Roman"/>
            <w:b/>
            <w:bCs/>
            <w:sz w:val="24"/>
            <w:szCs w:val="24"/>
          </w:rPr>
          <w:t>:</w:t>
        </w:r>
      </w:ins>
    </w:p>
    <w:p w:rsidR="00565797" w:rsidRDefault="00565797">
      <w:pPr>
        <w:keepNext/>
        <w:spacing w:line="360" w:lineRule="auto"/>
        <w:rPr>
          <w:ins w:id="1141" w:author="ATIT DANGAURA THARU" w:date="2024-08-11T15:15:00Z"/>
        </w:rPr>
        <w:pPrChange w:id="1142" w:author="ATIT DANGAURA THARU" w:date="2024-08-13T14:35:00Z">
          <w:pPr>
            <w:keepNext/>
          </w:pPr>
        </w:pPrChange>
      </w:pPr>
      <w:ins w:id="1143" w:author="ATIT DANGAURA THARU" w:date="2024-08-11T15:15:00Z">
        <w:r>
          <w:rPr>
            <w:noProof/>
          </w:rPr>
          <w:drawing>
            <wp:inline distT="0" distB="0" distL="0" distR="0">
              <wp:extent cx="5479272" cy="515429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79272" cy="5154295"/>
                      </a:xfrm>
                      <a:prstGeom prst="rect">
                        <a:avLst/>
                      </a:prstGeom>
                    </pic:spPr>
                  </pic:pic>
                </a:graphicData>
              </a:graphic>
            </wp:inline>
          </w:drawing>
        </w:r>
      </w:ins>
    </w:p>
    <w:p w:rsidR="0045267A" w:rsidRPr="00565797" w:rsidRDefault="00565797">
      <w:pPr>
        <w:pStyle w:val="Caption"/>
        <w:spacing w:line="360" w:lineRule="auto"/>
        <w:jc w:val="center"/>
        <w:rPr>
          <w:ins w:id="1144" w:author="ATIT DANGAURA THARU" w:date="2024-08-11T06:27:00Z"/>
          <w:rFonts w:ascii="Times New Roman" w:hAnsi="Times New Roman" w:cs="Times New Roman"/>
          <w:b/>
          <w:bCs/>
          <w:sz w:val="24"/>
          <w:szCs w:val="24"/>
          <w:rPrChange w:id="1145" w:author="ATIT DANGAURA THARU" w:date="2024-08-11T15:16:00Z">
            <w:rPr>
              <w:ins w:id="1146" w:author="ATIT DANGAURA THARU" w:date="2024-08-11T06:27:00Z"/>
            </w:rPr>
          </w:rPrChange>
        </w:rPr>
        <w:pPrChange w:id="1147" w:author="ATIT DANGAURA THARU" w:date="2024-08-13T14:35:00Z">
          <w:pPr/>
        </w:pPrChange>
      </w:pPr>
      <w:bookmarkStart w:id="1148" w:name="_Toc175245384"/>
      <w:ins w:id="1149" w:author="ATIT DANGAURA THARU" w:date="2024-08-11T15:15:00Z">
        <w:r w:rsidRPr="00565797">
          <w:rPr>
            <w:rFonts w:ascii="Times New Roman" w:hAnsi="Times New Roman" w:cs="Times New Roman"/>
            <w:b/>
            <w:bCs/>
            <w:i w:val="0"/>
            <w:iCs w:val="0"/>
            <w:color w:val="auto"/>
            <w:sz w:val="24"/>
            <w:szCs w:val="24"/>
            <w:rPrChange w:id="1150" w:author="ATIT DANGAURA THARU" w:date="2024-08-11T15:16:00Z">
              <w:rPr/>
            </w:rPrChange>
          </w:rPr>
          <w:t xml:space="preserve">Figure </w:t>
        </w:r>
      </w:ins>
      <w:ins w:id="1151" w:author="ATIT DANGAURA THARU" w:date="2024-08-13T14:29:00Z">
        <w:r w:rsidR="004051B4">
          <w:rPr>
            <w:rFonts w:ascii="Times New Roman" w:hAnsi="Times New Roman" w:cs="Times New Roman"/>
            <w:b/>
            <w:bCs/>
            <w:i w:val="0"/>
            <w:iCs w:val="0"/>
            <w:color w:val="auto"/>
            <w:sz w:val="24"/>
            <w:szCs w:val="24"/>
          </w:rPr>
          <w:t>3</w:t>
        </w:r>
      </w:ins>
      <w:ins w:id="1152" w:author="ATIT DANGAURA THARU" w:date="2024-08-14T14:40:00Z">
        <w:r w:rsidR="00D679C4">
          <w:rPr>
            <w:rFonts w:ascii="Times New Roman" w:hAnsi="Times New Roman" w:cs="Times New Roman"/>
            <w:b/>
            <w:bCs/>
            <w:i w:val="0"/>
            <w:iCs w:val="0"/>
            <w:color w:val="auto"/>
            <w:sz w:val="24"/>
            <w:szCs w:val="24"/>
          </w:rPr>
          <w:t>.</w:t>
        </w:r>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1153" w:author="ATIT DANGAURA THARU" w:date="2024-08-22T19:33:00Z">
        <w:r w:rsidR="002D2F86">
          <w:rPr>
            <w:rFonts w:ascii="Times New Roman" w:hAnsi="Times New Roman" w:cs="Times New Roman"/>
            <w:b/>
            <w:bCs/>
            <w:i w:val="0"/>
            <w:iCs w:val="0"/>
            <w:noProof/>
            <w:color w:val="auto"/>
            <w:sz w:val="24"/>
            <w:szCs w:val="24"/>
          </w:rPr>
          <w:t>2</w:t>
        </w:r>
      </w:ins>
      <w:ins w:id="1154" w:author="ATIT DANGAURA THARU" w:date="2024-08-14T14:40:00Z">
        <w:r w:rsidR="00D679C4">
          <w:rPr>
            <w:rFonts w:ascii="Times New Roman" w:hAnsi="Times New Roman" w:cs="Times New Roman"/>
            <w:b/>
            <w:bCs/>
            <w:i w:val="0"/>
            <w:iCs w:val="0"/>
            <w:color w:val="auto"/>
            <w:sz w:val="24"/>
            <w:szCs w:val="24"/>
          </w:rPr>
          <w:fldChar w:fldCharType="end"/>
        </w:r>
      </w:ins>
      <w:ins w:id="1155" w:author="ATIT DANGAURA THARU" w:date="2024-08-11T15:15:00Z">
        <w:r w:rsidRPr="00565797">
          <w:rPr>
            <w:rFonts w:ascii="Times New Roman" w:hAnsi="Times New Roman" w:cs="Times New Roman"/>
            <w:b/>
            <w:bCs/>
            <w:i w:val="0"/>
            <w:iCs w:val="0"/>
            <w:color w:val="auto"/>
            <w:sz w:val="24"/>
            <w:szCs w:val="24"/>
            <w:rPrChange w:id="1156" w:author="ATIT DANGAURA THARU" w:date="2024-08-11T15:16:00Z">
              <w:rPr/>
            </w:rPrChange>
          </w:rPr>
          <w:t xml:space="preserve"> Use Case Diagram</w:t>
        </w:r>
      </w:ins>
      <w:customXmlInsRangeStart w:id="1157" w:author="ATIT DANGAURA THARU" w:date="2024-08-13T14:43:00Z"/>
      <w:sdt>
        <w:sdtPr>
          <w:rPr>
            <w:rFonts w:ascii="Times New Roman" w:hAnsi="Times New Roman" w:cs="Times New Roman"/>
            <w:b/>
            <w:bCs/>
            <w:i w:val="0"/>
            <w:iCs w:val="0"/>
            <w:color w:val="auto"/>
            <w:sz w:val="24"/>
            <w:szCs w:val="24"/>
          </w:rPr>
          <w:id w:val="-465197627"/>
          <w:citation/>
        </w:sdtPr>
        <w:sdtContent>
          <w:customXmlInsRangeEnd w:id="1157"/>
          <w:ins w:id="1158" w:author="ATIT DANGAURA THARU" w:date="2024-08-13T14:43:00Z">
            <w:r w:rsidR="009A389A">
              <w:rPr>
                <w:rFonts w:ascii="Times New Roman" w:hAnsi="Times New Roman" w:cs="Times New Roman"/>
                <w:b/>
                <w:bCs/>
                <w:i w:val="0"/>
                <w:iCs w:val="0"/>
                <w:color w:val="auto"/>
                <w:sz w:val="24"/>
                <w:szCs w:val="24"/>
              </w:rPr>
              <w:fldChar w:fldCharType="begin"/>
            </w:r>
            <w:r w:rsidR="009A389A">
              <w:rPr>
                <w:rFonts w:ascii="Times New Roman" w:hAnsi="Times New Roman" w:cs="Times New Roman"/>
                <w:b/>
                <w:bCs/>
                <w:i w:val="0"/>
                <w:iCs w:val="0"/>
                <w:color w:val="auto"/>
                <w:sz w:val="24"/>
                <w:szCs w:val="24"/>
              </w:rPr>
              <w:instrText xml:space="preserve"> CITATION MOS22 \l 1033 </w:instrText>
            </w:r>
          </w:ins>
          <w:r w:rsidR="009A389A">
            <w:rPr>
              <w:rFonts w:ascii="Times New Roman" w:hAnsi="Times New Roman" w:cs="Times New Roman"/>
              <w:b/>
              <w:bCs/>
              <w:i w:val="0"/>
              <w:iCs w:val="0"/>
              <w:color w:val="auto"/>
              <w:sz w:val="24"/>
              <w:szCs w:val="24"/>
            </w:rPr>
            <w:fldChar w:fldCharType="separate"/>
          </w:r>
          <w:r w:rsidR="00CE1BE2">
            <w:rPr>
              <w:rFonts w:ascii="Times New Roman" w:hAnsi="Times New Roman" w:cs="Times New Roman"/>
              <w:b/>
              <w:bCs/>
              <w:i w:val="0"/>
              <w:iCs w:val="0"/>
              <w:noProof/>
              <w:color w:val="auto"/>
              <w:sz w:val="24"/>
              <w:szCs w:val="24"/>
            </w:rPr>
            <w:t xml:space="preserve"> </w:t>
          </w:r>
          <w:r w:rsidR="00CE1BE2" w:rsidRPr="00CE1BE2">
            <w:rPr>
              <w:rFonts w:ascii="Times New Roman" w:hAnsi="Times New Roman" w:cs="Times New Roman"/>
              <w:noProof/>
              <w:color w:val="auto"/>
              <w:sz w:val="24"/>
              <w:szCs w:val="24"/>
            </w:rPr>
            <w:t>[5]</w:t>
          </w:r>
          <w:ins w:id="1159" w:author="ATIT DANGAURA THARU" w:date="2024-08-13T14:43:00Z">
            <w:r w:rsidR="009A389A">
              <w:rPr>
                <w:rFonts w:ascii="Times New Roman" w:hAnsi="Times New Roman" w:cs="Times New Roman"/>
                <w:b/>
                <w:bCs/>
                <w:i w:val="0"/>
                <w:iCs w:val="0"/>
                <w:color w:val="auto"/>
                <w:sz w:val="24"/>
                <w:szCs w:val="24"/>
              </w:rPr>
              <w:fldChar w:fldCharType="end"/>
            </w:r>
          </w:ins>
          <w:customXmlInsRangeStart w:id="1160" w:author="ATIT DANGAURA THARU" w:date="2024-08-13T14:43:00Z"/>
        </w:sdtContent>
      </w:sdt>
      <w:customXmlInsRangeEnd w:id="1160"/>
      <w:bookmarkEnd w:id="1148"/>
    </w:p>
    <w:p w:rsidR="0045267A" w:rsidRDefault="0045267A">
      <w:pPr>
        <w:spacing w:line="360" w:lineRule="auto"/>
        <w:rPr>
          <w:ins w:id="1161" w:author="ATIT DANGAURA THARU" w:date="2024-08-11T06:24:00Z"/>
        </w:rPr>
        <w:pPrChange w:id="1162" w:author="ATIT DANGAURA THARU" w:date="2024-08-13T14:35:00Z">
          <w:pPr/>
        </w:pPrChange>
      </w:pPr>
    </w:p>
    <w:p w:rsidR="0045267A" w:rsidRDefault="0045267A">
      <w:pPr>
        <w:spacing w:line="360" w:lineRule="auto"/>
        <w:rPr>
          <w:ins w:id="1163" w:author="ATIT DANGAURA THARU" w:date="2024-08-11T06:24:00Z"/>
        </w:rPr>
        <w:pPrChange w:id="1164" w:author="ATIT DANGAURA THARU" w:date="2024-08-13T14:35:00Z">
          <w:pPr/>
        </w:pPrChange>
      </w:pPr>
    </w:p>
    <w:p w:rsidR="0045267A" w:rsidRDefault="0045267A">
      <w:pPr>
        <w:spacing w:line="360" w:lineRule="auto"/>
        <w:rPr>
          <w:ins w:id="1165" w:author="ATIT DANGAURA THARU" w:date="2024-08-11T14:40:00Z"/>
        </w:rPr>
        <w:pPrChange w:id="1166" w:author="ATIT DANGAURA THARU" w:date="2024-08-13T14:35:00Z">
          <w:pPr/>
        </w:pPrChange>
      </w:pPr>
    </w:p>
    <w:p w:rsidR="00AA70AB" w:rsidRDefault="00AA70AB">
      <w:pPr>
        <w:spacing w:line="360" w:lineRule="auto"/>
        <w:rPr>
          <w:ins w:id="1167" w:author="ATIT DANGAURA THARU" w:date="2024-08-11T14:40:00Z"/>
        </w:rPr>
        <w:pPrChange w:id="1168" w:author="ATIT DANGAURA THARU" w:date="2024-08-13T14:35:00Z">
          <w:pPr/>
        </w:pPrChange>
      </w:pPr>
    </w:p>
    <w:p w:rsidR="00AA70AB" w:rsidRDefault="00AA70AB">
      <w:pPr>
        <w:spacing w:line="360" w:lineRule="auto"/>
        <w:rPr>
          <w:ins w:id="1169" w:author="ATIT DANGAURA THARU" w:date="2024-08-13T14:26:00Z"/>
        </w:rPr>
        <w:pPrChange w:id="1170" w:author="ATIT DANGAURA THARU" w:date="2024-08-13T14:35:00Z">
          <w:pPr/>
        </w:pPrChange>
      </w:pPr>
    </w:p>
    <w:p w:rsidR="004051B4" w:rsidRDefault="004051B4">
      <w:pPr>
        <w:spacing w:line="360" w:lineRule="auto"/>
        <w:rPr>
          <w:ins w:id="1171" w:author="ATIT DANGAURA THARU" w:date="2024-08-22T19:16:00Z"/>
        </w:rPr>
        <w:pPrChange w:id="1172" w:author="ATIT DANGAURA THARU" w:date="2024-08-13T14:35:00Z">
          <w:pPr/>
        </w:pPrChange>
      </w:pPr>
    </w:p>
    <w:p w:rsidR="00936E52" w:rsidRDefault="00936E52">
      <w:pPr>
        <w:spacing w:line="360" w:lineRule="auto"/>
        <w:rPr>
          <w:ins w:id="1173" w:author="ATIT DANGAURA THARU" w:date="2024-08-13T14:26:00Z"/>
        </w:rPr>
        <w:pPrChange w:id="1174" w:author="ATIT DANGAURA THARU" w:date="2024-08-13T14:35:00Z">
          <w:pPr/>
        </w:pPrChange>
      </w:pPr>
    </w:p>
    <w:p w:rsidR="0045267A" w:rsidRPr="00D679C4" w:rsidRDefault="0045267A">
      <w:pPr>
        <w:pStyle w:val="ListParagraph"/>
        <w:numPr>
          <w:ilvl w:val="0"/>
          <w:numId w:val="8"/>
        </w:numPr>
        <w:spacing w:line="360" w:lineRule="auto"/>
        <w:rPr>
          <w:ins w:id="1175" w:author="ATIT DANGAURA THARU" w:date="2024-08-11T14:40:00Z"/>
          <w:rFonts w:ascii="Times New Roman" w:hAnsi="Times New Roman" w:cs="Times New Roman"/>
          <w:b/>
          <w:bCs/>
          <w:sz w:val="24"/>
          <w:szCs w:val="24"/>
          <w:rPrChange w:id="1176" w:author="ATIT DANGAURA THARU" w:date="2024-08-14T14:42:00Z">
            <w:rPr>
              <w:ins w:id="1177" w:author="ATIT DANGAURA THARU" w:date="2024-08-11T14:40:00Z"/>
              <w:b/>
              <w:bCs/>
            </w:rPr>
          </w:rPrChange>
        </w:rPr>
        <w:pPrChange w:id="1178" w:author="ATIT DANGAURA THARU" w:date="2024-08-13T14:35:00Z">
          <w:pPr/>
        </w:pPrChange>
      </w:pPr>
      <w:ins w:id="1179" w:author="ATIT DANGAURA THARU" w:date="2024-08-11T06:23:00Z">
        <w:r w:rsidRPr="00D679C4">
          <w:rPr>
            <w:rFonts w:ascii="Times New Roman" w:hAnsi="Times New Roman" w:cs="Times New Roman"/>
            <w:b/>
            <w:bCs/>
            <w:sz w:val="24"/>
            <w:szCs w:val="24"/>
            <w:rPrChange w:id="1180" w:author="ATIT DANGAURA THARU" w:date="2024-08-14T14:42:00Z">
              <w:rPr/>
            </w:rPrChange>
          </w:rPr>
          <w:t xml:space="preserve">Data Flow </w:t>
        </w:r>
      </w:ins>
      <w:ins w:id="1181" w:author="ATIT DANGAURA THARU" w:date="2024-08-11T06:24:00Z">
        <w:r w:rsidRPr="00D679C4">
          <w:rPr>
            <w:rFonts w:ascii="Times New Roman" w:hAnsi="Times New Roman" w:cs="Times New Roman"/>
            <w:b/>
            <w:bCs/>
            <w:sz w:val="24"/>
            <w:szCs w:val="24"/>
            <w:rPrChange w:id="1182" w:author="ATIT DANGAURA THARU" w:date="2024-08-14T14:42:00Z">
              <w:rPr/>
            </w:rPrChange>
          </w:rPr>
          <w:t>Diagram</w:t>
        </w:r>
      </w:ins>
      <w:ins w:id="1183" w:author="ATIT DANGAURA THARU" w:date="2024-08-11T06:30:00Z">
        <w:r w:rsidR="00703C7F" w:rsidRPr="00D679C4">
          <w:rPr>
            <w:rFonts w:ascii="Times New Roman" w:hAnsi="Times New Roman" w:cs="Times New Roman"/>
            <w:b/>
            <w:bCs/>
            <w:sz w:val="24"/>
            <w:szCs w:val="24"/>
            <w:rPrChange w:id="1184" w:author="ATIT DANGAURA THARU" w:date="2024-08-14T14:42:00Z">
              <w:rPr>
                <w:b/>
                <w:bCs/>
              </w:rPr>
            </w:rPrChange>
          </w:rPr>
          <w:t xml:space="preserve"> (DFD)</w:t>
        </w:r>
      </w:ins>
    </w:p>
    <w:p w:rsidR="00AA70AB" w:rsidRDefault="00AA70AB">
      <w:pPr>
        <w:pStyle w:val="ListParagraph"/>
        <w:spacing w:line="360" w:lineRule="auto"/>
        <w:rPr>
          <w:ins w:id="1185" w:author="ATIT DANGAURA THARU" w:date="2024-08-11T14:40:00Z"/>
          <w:b/>
          <w:bCs/>
        </w:rPr>
        <w:pPrChange w:id="1186" w:author="ATIT DANGAURA THARU" w:date="2024-08-13T14:35:00Z">
          <w:pPr/>
        </w:pPrChange>
      </w:pPr>
    </w:p>
    <w:p w:rsidR="00AA70AB" w:rsidRDefault="00AA70AB">
      <w:pPr>
        <w:pStyle w:val="ListParagraph"/>
        <w:spacing w:line="360" w:lineRule="auto"/>
        <w:ind w:left="0"/>
        <w:rPr>
          <w:ins w:id="1187" w:author="ATIT DANGAURA THARU" w:date="2024-08-11T14:40:00Z"/>
          <w:b/>
          <w:bCs/>
        </w:rPr>
        <w:pPrChange w:id="1188" w:author="ATIT DANGAURA THARU" w:date="2024-08-13T14:35:00Z">
          <w:pPr/>
        </w:pPrChange>
      </w:pPr>
      <w:ins w:id="1189" w:author="ATIT DANGAURA THARU" w:date="2024-08-11T14:40:00Z">
        <w:r>
          <w:rPr>
            <w:noProof/>
          </w:rPr>
          <w:drawing>
            <wp:inline distT="0" distB="0" distL="0" distR="0" wp14:anchorId="08E747EF" wp14:editId="2BBF420A">
              <wp:extent cx="5593244" cy="288389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593244" cy="2883898"/>
                      </a:xfrm>
                      <a:prstGeom prst="rect">
                        <a:avLst/>
                      </a:prstGeom>
                    </pic:spPr>
                  </pic:pic>
                </a:graphicData>
              </a:graphic>
            </wp:inline>
          </w:drawing>
        </w:r>
      </w:ins>
    </w:p>
    <w:p w:rsidR="0045267A" w:rsidRPr="00D679C4" w:rsidRDefault="00AA70AB">
      <w:pPr>
        <w:pStyle w:val="Caption"/>
        <w:spacing w:line="360" w:lineRule="auto"/>
        <w:jc w:val="center"/>
        <w:rPr>
          <w:ins w:id="1190" w:author="ATIT DANGAURA THARU" w:date="2024-08-11T06:28:00Z"/>
          <w:rFonts w:ascii="Times New Roman" w:hAnsi="Times New Roman" w:cs="Times New Roman"/>
          <w:b/>
          <w:bCs/>
          <w:sz w:val="24"/>
          <w:szCs w:val="24"/>
          <w:rPrChange w:id="1191" w:author="ATIT DANGAURA THARU" w:date="2024-08-14T14:40:00Z">
            <w:rPr>
              <w:ins w:id="1192" w:author="ATIT DANGAURA THARU" w:date="2024-08-11T06:28:00Z"/>
            </w:rPr>
          </w:rPrChange>
        </w:rPr>
        <w:pPrChange w:id="1193" w:author="ATIT DANGAURA THARU" w:date="2024-08-17T21:51:00Z">
          <w:pPr>
            <w:pStyle w:val="ListParagraph"/>
          </w:pPr>
        </w:pPrChange>
      </w:pPr>
      <w:bookmarkStart w:id="1194" w:name="_Toc175245385"/>
      <w:ins w:id="1195" w:author="ATIT DANGAURA THARU" w:date="2024-08-11T14:40:00Z">
        <w:r w:rsidRPr="00346AD4">
          <w:rPr>
            <w:rFonts w:ascii="Times New Roman" w:hAnsi="Times New Roman" w:cs="Times New Roman"/>
            <w:b/>
            <w:bCs/>
            <w:i w:val="0"/>
            <w:iCs w:val="0"/>
            <w:color w:val="auto"/>
            <w:sz w:val="24"/>
            <w:szCs w:val="24"/>
          </w:rPr>
          <w:t xml:space="preserve">Figure </w:t>
        </w:r>
      </w:ins>
      <w:ins w:id="1196" w:author="ATIT DANGAURA THARU" w:date="2024-08-13T14:29:00Z">
        <w:r w:rsidR="004051B4">
          <w:rPr>
            <w:rFonts w:ascii="Times New Roman" w:hAnsi="Times New Roman" w:cs="Times New Roman"/>
            <w:b/>
            <w:bCs/>
            <w:i w:val="0"/>
            <w:iCs w:val="0"/>
            <w:color w:val="auto"/>
            <w:sz w:val="24"/>
            <w:szCs w:val="24"/>
          </w:rPr>
          <w:t>3</w:t>
        </w:r>
      </w:ins>
      <w:ins w:id="1197" w:author="ATIT DANGAURA THARU" w:date="2024-08-13T14:28:00Z">
        <w:r w:rsidR="004051B4">
          <w:rPr>
            <w:rFonts w:ascii="Times New Roman" w:hAnsi="Times New Roman" w:cs="Times New Roman"/>
            <w:b/>
            <w:bCs/>
            <w:i w:val="0"/>
            <w:iCs w:val="0"/>
            <w:color w:val="auto"/>
            <w:sz w:val="24"/>
            <w:szCs w:val="24"/>
          </w:rPr>
          <w:t>.</w:t>
        </w:r>
      </w:ins>
      <w:ins w:id="1198" w:author="ATIT DANGAURA THARU" w:date="2024-08-14T14:40:00Z">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1199" w:author="ATIT DANGAURA THARU" w:date="2024-08-22T19:33:00Z">
        <w:r w:rsidR="002D2F86">
          <w:rPr>
            <w:rFonts w:ascii="Times New Roman" w:hAnsi="Times New Roman" w:cs="Times New Roman"/>
            <w:b/>
            <w:bCs/>
            <w:i w:val="0"/>
            <w:iCs w:val="0"/>
            <w:noProof/>
            <w:color w:val="auto"/>
            <w:sz w:val="24"/>
            <w:szCs w:val="24"/>
          </w:rPr>
          <w:t>3</w:t>
        </w:r>
      </w:ins>
      <w:ins w:id="1200" w:author="ATIT DANGAURA THARU" w:date="2024-08-14T14:40:00Z">
        <w:r w:rsidR="00D679C4">
          <w:rPr>
            <w:rFonts w:ascii="Times New Roman" w:hAnsi="Times New Roman" w:cs="Times New Roman"/>
            <w:b/>
            <w:bCs/>
            <w:i w:val="0"/>
            <w:iCs w:val="0"/>
            <w:color w:val="auto"/>
            <w:sz w:val="24"/>
            <w:szCs w:val="24"/>
          </w:rPr>
          <w:fldChar w:fldCharType="end"/>
        </w:r>
      </w:ins>
      <w:ins w:id="1201" w:author="ATIT DANGAURA THARU" w:date="2024-08-11T14:40:00Z">
        <w:r w:rsidRPr="00346AD4">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DFD level 0</w:t>
        </w:r>
      </w:ins>
      <w:customXmlInsRangeStart w:id="1202" w:author="ATIT DANGAURA THARU" w:date="2024-08-13T15:02:00Z"/>
      <w:sdt>
        <w:sdtPr>
          <w:rPr>
            <w:rFonts w:ascii="Times New Roman" w:hAnsi="Times New Roman" w:cs="Times New Roman"/>
            <w:b/>
            <w:bCs/>
            <w:i w:val="0"/>
            <w:iCs w:val="0"/>
            <w:color w:val="auto"/>
            <w:sz w:val="24"/>
            <w:szCs w:val="24"/>
          </w:rPr>
          <w:id w:val="862797320"/>
          <w:citation/>
        </w:sdtPr>
        <w:sdtContent>
          <w:customXmlInsRangeEnd w:id="1202"/>
          <w:ins w:id="1203" w:author="ATIT DANGAURA THARU" w:date="2024-08-13T15:02:00Z">
            <w:r w:rsidR="00703C7F">
              <w:rPr>
                <w:rFonts w:ascii="Times New Roman" w:hAnsi="Times New Roman" w:cs="Times New Roman"/>
                <w:b/>
                <w:bCs/>
                <w:i w:val="0"/>
                <w:iCs w:val="0"/>
                <w:color w:val="auto"/>
                <w:sz w:val="24"/>
                <w:szCs w:val="24"/>
              </w:rPr>
              <w:fldChar w:fldCharType="begin"/>
            </w:r>
            <w:r w:rsidR="00703C7F">
              <w:rPr>
                <w:rFonts w:ascii="Times New Roman" w:hAnsi="Times New Roman" w:cs="Times New Roman"/>
                <w:b/>
                <w:bCs/>
                <w:i w:val="0"/>
                <w:iCs w:val="0"/>
                <w:color w:val="auto"/>
                <w:sz w:val="24"/>
                <w:szCs w:val="24"/>
              </w:rPr>
              <w:instrText xml:space="preserve"> CITATION adm17 \l 1033 </w:instrText>
            </w:r>
          </w:ins>
          <w:r w:rsidR="00703C7F">
            <w:rPr>
              <w:rFonts w:ascii="Times New Roman" w:hAnsi="Times New Roman" w:cs="Times New Roman"/>
              <w:b/>
              <w:bCs/>
              <w:i w:val="0"/>
              <w:iCs w:val="0"/>
              <w:color w:val="auto"/>
              <w:sz w:val="24"/>
              <w:szCs w:val="24"/>
            </w:rPr>
            <w:fldChar w:fldCharType="separate"/>
          </w:r>
          <w:r w:rsidR="00CE1BE2">
            <w:rPr>
              <w:rFonts w:ascii="Times New Roman" w:hAnsi="Times New Roman" w:cs="Times New Roman"/>
              <w:b/>
              <w:bCs/>
              <w:i w:val="0"/>
              <w:iCs w:val="0"/>
              <w:noProof/>
              <w:color w:val="auto"/>
              <w:sz w:val="24"/>
              <w:szCs w:val="24"/>
            </w:rPr>
            <w:t xml:space="preserve"> </w:t>
          </w:r>
          <w:r w:rsidR="00CE1BE2" w:rsidRPr="00CE1BE2">
            <w:rPr>
              <w:rFonts w:ascii="Times New Roman" w:hAnsi="Times New Roman" w:cs="Times New Roman"/>
              <w:noProof/>
              <w:color w:val="auto"/>
              <w:sz w:val="24"/>
              <w:szCs w:val="24"/>
            </w:rPr>
            <w:t>[6]</w:t>
          </w:r>
          <w:ins w:id="1204" w:author="ATIT DANGAURA THARU" w:date="2024-08-13T15:02:00Z">
            <w:r w:rsidR="00703C7F">
              <w:rPr>
                <w:rFonts w:ascii="Times New Roman" w:hAnsi="Times New Roman" w:cs="Times New Roman"/>
                <w:b/>
                <w:bCs/>
                <w:i w:val="0"/>
                <w:iCs w:val="0"/>
                <w:color w:val="auto"/>
                <w:sz w:val="24"/>
                <w:szCs w:val="24"/>
              </w:rPr>
              <w:fldChar w:fldCharType="end"/>
            </w:r>
          </w:ins>
          <w:customXmlInsRangeStart w:id="1205" w:author="ATIT DANGAURA THARU" w:date="2024-08-13T15:02:00Z"/>
        </w:sdtContent>
      </w:sdt>
      <w:customXmlInsRangeEnd w:id="1205"/>
      <w:bookmarkEnd w:id="1194"/>
    </w:p>
    <w:p w:rsidR="0045267A" w:rsidRDefault="0045267A">
      <w:pPr>
        <w:pStyle w:val="ListParagraph"/>
        <w:spacing w:line="360" w:lineRule="auto"/>
        <w:rPr>
          <w:ins w:id="1206" w:author="ATIT DANGAURA THARU" w:date="2024-08-11T06:24:00Z"/>
          <w:b/>
          <w:bCs/>
        </w:rPr>
        <w:pPrChange w:id="1207" w:author="ATIT DANGAURA THARU" w:date="2024-08-13T14:35:00Z">
          <w:pPr/>
        </w:pPrChange>
      </w:pPr>
    </w:p>
    <w:p w:rsidR="0045267A" w:rsidRDefault="00063E9B">
      <w:pPr>
        <w:pStyle w:val="ListParagraph"/>
        <w:keepNext/>
        <w:spacing w:line="360" w:lineRule="auto"/>
        <w:ind w:left="0"/>
        <w:rPr>
          <w:ins w:id="1208" w:author="ATIT DANGAURA THARU" w:date="2024-08-18T21:32:00Z"/>
        </w:rPr>
        <w:pPrChange w:id="1209" w:author="ATIT DANGAURA THARU" w:date="2024-08-13T14:35:00Z">
          <w:pPr>
            <w:pStyle w:val="ListParagraph"/>
            <w:tabs>
              <w:tab w:val="left" w:pos="720"/>
              <w:tab w:val="left" w:pos="810"/>
            </w:tabs>
          </w:pPr>
        </w:pPrChange>
      </w:pPr>
      <w:ins w:id="1210" w:author="ATIT DANGAURA THARU" w:date="2024-08-12T15:22:00Z">
        <w:r>
          <w:rPr>
            <w:noProof/>
          </w:rPr>
          <w:lastRenderedPageBreak/>
          <w:drawing>
            <wp:inline distT="0" distB="0" distL="0" distR="0">
              <wp:extent cx="5664625" cy="68343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 level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4625" cy="6834368"/>
                      </a:xfrm>
                      <a:prstGeom prst="rect">
                        <a:avLst/>
                      </a:prstGeom>
                    </pic:spPr>
                  </pic:pic>
                </a:graphicData>
              </a:graphic>
            </wp:inline>
          </w:drawing>
        </w:r>
      </w:ins>
    </w:p>
    <w:p w:rsidR="004051B4" w:rsidRDefault="0045267A">
      <w:pPr>
        <w:pStyle w:val="Caption"/>
        <w:spacing w:line="360" w:lineRule="auto"/>
        <w:jc w:val="center"/>
        <w:rPr>
          <w:ins w:id="1211" w:author="ATIT DANGAURA THARU" w:date="2024-08-27T23:21:00Z"/>
          <w:rFonts w:ascii="Times New Roman" w:hAnsi="Times New Roman" w:cs="Times New Roman"/>
          <w:b/>
          <w:bCs/>
          <w:i w:val="0"/>
          <w:iCs w:val="0"/>
          <w:color w:val="auto"/>
          <w:sz w:val="24"/>
          <w:szCs w:val="24"/>
        </w:rPr>
        <w:pPrChange w:id="1212" w:author="ATIT DANGAURA THARU" w:date="2024-08-17T21:54:00Z">
          <w:pPr/>
        </w:pPrChange>
      </w:pPr>
      <w:bookmarkStart w:id="1213" w:name="_Toc175245386"/>
      <w:ins w:id="1214" w:author="ATIT DANGAURA THARU" w:date="2024-08-11T06:29:00Z">
        <w:r w:rsidRPr="0045267A">
          <w:rPr>
            <w:rFonts w:ascii="Times New Roman" w:hAnsi="Times New Roman" w:cs="Times New Roman"/>
            <w:b/>
            <w:bCs/>
            <w:i w:val="0"/>
            <w:iCs w:val="0"/>
            <w:color w:val="auto"/>
            <w:sz w:val="24"/>
            <w:szCs w:val="24"/>
            <w:rPrChange w:id="1215" w:author="ATIT DANGAURA THARU" w:date="2024-08-11T06:30:00Z">
              <w:rPr>
                <w:i/>
                <w:iCs/>
              </w:rPr>
            </w:rPrChange>
          </w:rPr>
          <w:t xml:space="preserve">Figure </w:t>
        </w:r>
      </w:ins>
      <w:ins w:id="1216" w:author="ATIT DANGAURA THARU" w:date="2024-08-13T14:29:00Z">
        <w:r w:rsidR="004051B4">
          <w:rPr>
            <w:rFonts w:ascii="Times New Roman" w:hAnsi="Times New Roman" w:cs="Times New Roman"/>
            <w:b/>
            <w:bCs/>
            <w:i w:val="0"/>
            <w:iCs w:val="0"/>
            <w:color w:val="auto"/>
            <w:sz w:val="24"/>
            <w:szCs w:val="24"/>
          </w:rPr>
          <w:t>3</w:t>
        </w:r>
      </w:ins>
      <w:ins w:id="1217" w:author="ATIT DANGAURA THARU" w:date="2024-08-14T14:40:00Z">
        <w:r w:rsidR="00D679C4">
          <w:rPr>
            <w:rFonts w:ascii="Times New Roman" w:hAnsi="Times New Roman" w:cs="Times New Roman"/>
            <w:b/>
            <w:bCs/>
            <w:i w:val="0"/>
            <w:iCs w:val="0"/>
            <w:color w:val="auto"/>
            <w:sz w:val="24"/>
            <w:szCs w:val="24"/>
          </w:rPr>
          <w:t>.</w:t>
        </w:r>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1218" w:author="ATIT DANGAURA THARU" w:date="2024-08-22T19:33:00Z">
        <w:r w:rsidR="002D2F86">
          <w:rPr>
            <w:rFonts w:ascii="Times New Roman" w:hAnsi="Times New Roman" w:cs="Times New Roman"/>
            <w:b/>
            <w:bCs/>
            <w:i w:val="0"/>
            <w:iCs w:val="0"/>
            <w:noProof/>
            <w:color w:val="auto"/>
            <w:sz w:val="24"/>
            <w:szCs w:val="24"/>
          </w:rPr>
          <w:t>4</w:t>
        </w:r>
      </w:ins>
      <w:ins w:id="1219" w:author="ATIT DANGAURA THARU" w:date="2024-08-14T14:40:00Z">
        <w:r w:rsidR="00D679C4">
          <w:rPr>
            <w:rFonts w:ascii="Times New Roman" w:hAnsi="Times New Roman" w:cs="Times New Roman"/>
            <w:b/>
            <w:bCs/>
            <w:i w:val="0"/>
            <w:iCs w:val="0"/>
            <w:color w:val="auto"/>
            <w:sz w:val="24"/>
            <w:szCs w:val="24"/>
          </w:rPr>
          <w:fldChar w:fldCharType="end"/>
        </w:r>
      </w:ins>
      <w:ins w:id="1220" w:author="ATIT DANGAURA THARU" w:date="2024-08-11T06:29:00Z">
        <w:r w:rsidRPr="0045267A">
          <w:rPr>
            <w:rFonts w:ascii="Times New Roman" w:hAnsi="Times New Roman" w:cs="Times New Roman"/>
            <w:b/>
            <w:bCs/>
            <w:i w:val="0"/>
            <w:iCs w:val="0"/>
            <w:color w:val="auto"/>
            <w:sz w:val="24"/>
            <w:szCs w:val="24"/>
            <w:rPrChange w:id="1221" w:author="ATIT DANGAURA THARU" w:date="2024-08-11T06:30:00Z">
              <w:rPr>
                <w:i/>
                <w:iCs/>
              </w:rPr>
            </w:rPrChange>
          </w:rPr>
          <w:t xml:space="preserve"> </w:t>
        </w:r>
        <w:proofErr w:type="spellStart"/>
        <w:r w:rsidRPr="0045267A">
          <w:rPr>
            <w:rFonts w:ascii="Times New Roman" w:hAnsi="Times New Roman" w:cs="Times New Roman"/>
            <w:b/>
            <w:bCs/>
            <w:i w:val="0"/>
            <w:iCs w:val="0"/>
            <w:color w:val="auto"/>
            <w:sz w:val="24"/>
            <w:szCs w:val="24"/>
            <w:rPrChange w:id="1222" w:author="ATIT DANGAURA THARU" w:date="2024-08-11T06:30:00Z">
              <w:rPr>
                <w:i/>
                <w:iCs/>
              </w:rPr>
            </w:rPrChange>
          </w:rPr>
          <w:t>DFD</w:t>
        </w:r>
        <w:proofErr w:type="spellEnd"/>
        <w:r w:rsidRPr="0045267A">
          <w:rPr>
            <w:rFonts w:ascii="Times New Roman" w:hAnsi="Times New Roman" w:cs="Times New Roman"/>
            <w:b/>
            <w:bCs/>
            <w:i w:val="0"/>
            <w:iCs w:val="0"/>
            <w:color w:val="auto"/>
            <w:sz w:val="24"/>
            <w:szCs w:val="24"/>
            <w:rPrChange w:id="1223" w:author="ATIT DANGAURA THARU" w:date="2024-08-11T06:30:00Z">
              <w:rPr>
                <w:i/>
                <w:iCs/>
              </w:rPr>
            </w:rPrChange>
          </w:rPr>
          <w:t xml:space="preserve"> </w:t>
        </w:r>
      </w:ins>
      <w:ins w:id="1224" w:author="ATIT DANGAURA THARU" w:date="2024-08-11T06:30:00Z">
        <w:r>
          <w:rPr>
            <w:rFonts w:ascii="Times New Roman" w:hAnsi="Times New Roman" w:cs="Times New Roman"/>
            <w:b/>
            <w:bCs/>
            <w:i w:val="0"/>
            <w:iCs w:val="0"/>
            <w:color w:val="auto"/>
            <w:sz w:val="24"/>
            <w:szCs w:val="24"/>
          </w:rPr>
          <w:t xml:space="preserve">Level </w:t>
        </w:r>
      </w:ins>
      <w:ins w:id="1225" w:author="ATIT DANGAURA THARU" w:date="2024-08-12T10:08:00Z">
        <w:r w:rsidR="00EA15CF">
          <w:rPr>
            <w:rFonts w:ascii="Times New Roman" w:hAnsi="Times New Roman" w:cs="Times New Roman"/>
            <w:b/>
            <w:bCs/>
            <w:i w:val="0"/>
            <w:iCs w:val="0"/>
            <w:color w:val="auto"/>
            <w:sz w:val="24"/>
            <w:szCs w:val="24"/>
          </w:rPr>
          <w:t>1</w:t>
        </w:r>
      </w:ins>
      <w:bookmarkEnd w:id="1213"/>
    </w:p>
    <w:p w:rsidR="00985FD5" w:rsidRDefault="00985FD5" w:rsidP="00985FD5">
      <w:pPr>
        <w:rPr>
          <w:ins w:id="1226" w:author="ATIT DANGAURA THARU" w:date="2024-08-27T23:21:00Z"/>
        </w:rPr>
        <w:pPrChange w:id="1227" w:author="ATIT DANGAURA THARU" w:date="2024-08-17T21:54:00Z">
          <w:pPr/>
        </w:pPrChange>
      </w:pPr>
    </w:p>
    <w:p w:rsidR="00985FD5" w:rsidRDefault="00985FD5" w:rsidP="00985FD5">
      <w:pPr>
        <w:rPr>
          <w:ins w:id="1228" w:author="ATIT DANGAURA THARU" w:date="2024-08-27T23:22:00Z"/>
        </w:rPr>
        <w:pPrChange w:id="1229" w:author="ATIT DANGAURA THARU" w:date="2024-08-17T21:54:00Z">
          <w:pPr/>
        </w:pPrChange>
      </w:pPr>
    </w:p>
    <w:p w:rsidR="00985FD5" w:rsidRDefault="00985FD5" w:rsidP="00985FD5">
      <w:pPr>
        <w:rPr>
          <w:ins w:id="1230" w:author="ATIT DANGAURA THARU" w:date="2024-08-27T23:22:00Z"/>
        </w:rPr>
        <w:sectPr w:rsidR="00985FD5" w:rsidSect="006D42F1">
          <w:headerReference w:type="default" r:id="rId15"/>
          <w:footerReference w:type="default" r:id="rId16"/>
          <w:pgSz w:w="11906" w:h="16838" w:code="9"/>
          <w:pgMar w:top="1440" w:right="1440" w:bottom="1440" w:left="1440" w:header="0" w:footer="0" w:gutter="0"/>
          <w:pgNumType w:start="1"/>
          <w:cols w:space="720"/>
          <w:docGrid w:linePitch="360"/>
        </w:sectPr>
      </w:pPr>
    </w:p>
    <w:p w:rsidR="00B57606" w:rsidRDefault="00B57606">
      <w:pPr>
        <w:spacing w:line="360" w:lineRule="auto"/>
        <w:rPr>
          <w:ins w:id="1236" w:author="ATIT DANGAURA THARU" w:date="2024-08-13T06:29:00Z"/>
          <w:b/>
          <w:bCs/>
        </w:rPr>
        <w:pPrChange w:id="1237" w:author="ATIT DANGAURA THARU" w:date="2024-08-13T14:35:00Z">
          <w:pPr/>
        </w:pPrChange>
      </w:pPr>
      <w:ins w:id="1238" w:author="ATIT DANGAURA THARU" w:date="2024-08-12T09:36:00Z">
        <w:r>
          <w:rPr>
            <w:b/>
            <w:bCs/>
          </w:rPr>
          <w:lastRenderedPageBreak/>
          <w:t xml:space="preserve">D) </w:t>
        </w:r>
      </w:ins>
      <w:ins w:id="1239" w:author="ATIT DANGAURA THARU" w:date="2024-08-12T09:01:00Z">
        <w:r w:rsidRPr="00B57606">
          <w:rPr>
            <w:b/>
            <w:bCs/>
            <w:rPrChange w:id="1240" w:author="ATIT DANGAURA THARU" w:date="2024-08-12T09:01:00Z">
              <w:rPr/>
            </w:rPrChange>
          </w:rPr>
          <w:t>Flow Chart</w:t>
        </w:r>
      </w:ins>
    </w:p>
    <w:p w:rsidR="004051B4" w:rsidRDefault="004B0E49">
      <w:pPr>
        <w:keepNext/>
        <w:spacing w:line="360" w:lineRule="auto"/>
        <w:rPr>
          <w:ins w:id="1241" w:author="ATIT DANGAURA THARU" w:date="2024-08-13T14:27:00Z"/>
        </w:rPr>
        <w:pPrChange w:id="1242" w:author="ATIT DANGAURA THARU" w:date="2024-08-13T14:35:00Z">
          <w:pPr/>
        </w:pPrChange>
      </w:pPr>
      <w:ins w:id="1243" w:author="ATIT DANGAURA THARU" w:date="2024-08-13T06:30:00Z">
        <w:r>
          <w:rPr>
            <w:b/>
            <w:bCs/>
            <w:noProof/>
          </w:rPr>
          <w:drawing>
            <wp:inline distT="0" distB="0" distL="0" distR="0">
              <wp:extent cx="5344551" cy="80772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Flow 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344551" cy="8077200"/>
                      </a:xfrm>
                      <a:prstGeom prst="rect">
                        <a:avLst/>
                      </a:prstGeom>
                    </pic:spPr>
                  </pic:pic>
                </a:graphicData>
              </a:graphic>
            </wp:inline>
          </w:drawing>
        </w:r>
      </w:ins>
    </w:p>
    <w:p w:rsidR="004B0E49" w:rsidRPr="004051B4" w:rsidRDefault="004051B4">
      <w:pPr>
        <w:pStyle w:val="Caption"/>
        <w:spacing w:line="360" w:lineRule="auto"/>
        <w:jc w:val="center"/>
        <w:rPr>
          <w:ins w:id="1244" w:author="ATIT DANGAURA THARU" w:date="2024-08-12T09:01:00Z"/>
          <w:rFonts w:ascii="Times New Roman" w:hAnsi="Times New Roman" w:cs="Times New Roman"/>
          <w:b/>
          <w:bCs/>
          <w:sz w:val="24"/>
          <w:szCs w:val="24"/>
          <w:rPrChange w:id="1245" w:author="ATIT DANGAURA THARU" w:date="2024-08-13T14:27:00Z">
            <w:rPr>
              <w:ins w:id="1246" w:author="ATIT DANGAURA THARU" w:date="2024-08-12T09:01:00Z"/>
              <w:b/>
              <w:bCs/>
            </w:rPr>
          </w:rPrChange>
        </w:rPr>
        <w:pPrChange w:id="1247" w:author="ATIT DANGAURA THARU" w:date="2024-08-13T14:35:00Z">
          <w:pPr/>
        </w:pPrChange>
      </w:pPr>
      <w:bookmarkStart w:id="1248" w:name="_Toc175245387"/>
      <w:ins w:id="1249" w:author="ATIT DANGAURA THARU" w:date="2024-08-13T14:27:00Z">
        <w:r w:rsidRPr="004051B4">
          <w:rPr>
            <w:rFonts w:ascii="Times New Roman" w:hAnsi="Times New Roman" w:cs="Times New Roman"/>
            <w:b/>
            <w:bCs/>
            <w:i w:val="0"/>
            <w:iCs w:val="0"/>
            <w:color w:val="auto"/>
            <w:sz w:val="24"/>
            <w:szCs w:val="24"/>
            <w:rPrChange w:id="1250" w:author="ATIT DANGAURA THARU" w:date="2024-08-13T14:27:00Z">
              <w:rPr/>
            </w:rPrChange>
          </w:rPr>
          <w:t xml:space="preserve">Figure </w:t>
        </w:r>
      </w:ins>
      <w:ins w:id="1251" w:author="ATIT DANGAURA THARU" w:date="2024-08-13T14:29:00Z">
        <w:r>
          <w:rPr>
            <w:rFonts w:ascii="Times New Roman" w:hAnsi="Times New Roman" w:cs="Times New Roman"/>
            <w:b/>
            <w:bCs/>
            <w:i w:val="0"/>
            <w:iCs w:val="0"/>
            <w:color w:val="auto"/>
            <w:sz w:val="24"/>
            <w:szCs w:val="24"/>
          </w:rPr>
          <w:t>3</w:t>
        </w:r>
      </w:ins>
      <w:ins w:id="1252" w:author="ATIT DANGAURA THARU" w:date="2024-08-14T14:40:00Z">
        <w:r w:rsidR="00D679C4">
          <w:rPr>
            <w:rFonts w:ascii="Times New Roman" w:hAnsi="Times New Roman" w:cs="Times New Roman"/>
            <w:b/>
            <w:bCs/>
            <w:i w:val="0"/>
            <w:iCs w:val="0"/>
            <w:color w:val="auto"/>
            <w:sz w:val="24"/>
            <w:szCs w:val="24"/>
          </w:rPr>
          <w:t>.</w:t>
        </w:r>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1253" w:author="ATIT DANGAURA THARU" w:date="2024-08-22T19:33:00Z">
        <w:r w:rsidR="002D2F86">
          <w:rPr>
            <w:rFonts w:ascii="Times New Roman" w:hAnsi="Times New Roman" w:cs="Times New Roman"/>
            <w:b/>
            <w:bCs/>
            <w:i w:val="0"/>
            <w:iCs w:val="0"/>
            <w:noProof/>
            <w:color w:val="auto"/>
            <w:sz w:val="24"/>
            <w:szCs w:val="24"/>
          </w:rPr>
          <w:t>5</w:t>
        </w:r>
      </w:ins>
      <w:ins w:id="1254" w:author="ATIT DANGAURA THARU" w:date="2024-08-14T14:40:00Z">
        <w:r w:rsidR="00D679C4">
          <w:rPr>
            <w:rFonts w:ascii="Times New Roman" w:hAnsi="Times New Roman" w:cs="Times New Roman"/>
            <w:b/>
            <w:bCs/>
            <w:i w:val="0"/>
            <w:iCs w:val="0"/>
            <w:color w:val="auto"/>
            <w:sz w:val="24"/>
            <w:szCs w:val="24"/>
          </w:rPr>
          <w:fldChar w:fldCharType="end"/>
        </w:r>
      </w:ins>
      <w:ins w:id="1255" w:author="ATIT DANGAURA THARU" w:date="2024-08-13T14:27:00Z">
        <w:r w:rsidRPr="004051B4">
          <w:rPr>
            <w:rFonts w:ascii="Times New Roman" w:hAnsi="Times New Roman" w:cs="Times New Roman"/>
            <w:b/>
            <w:bCs/>
            <w:i w:val="0"/>
            <w:iCs w:val="0"/>
            <w:color w:val="auto"/>
            <w:sz w:val="24"/>
            <w:szCs w:val="24"/>
            <w:rPrChange w:id="1256" w:author="ATIT DANGAURA THARU" w:date="2024-08-13T14:27:00Z">
              <w:rPr/>
            </w:rPrChange>
          </w:rPr>
          <w:t xml:space="preserve"> Data Flow Chart</w:t>
        </w:r>
      </w:ins>
      <w:bookmarkEnd w:id="1248"/>
    </w:p>
    <w:p w:rsidR="00B57606" w:rsidRPr="00D679C4" w:rsidRDefault="00B57606">
      <w:pPr>
        <w:spacing w:line="360" w:lineRule="auto"/>
        <w:rPr>
          <w:ins w:id="1257" w:author="ATIT DANGAURA THARU" w:date="2024-08-12T09:36:00Z"/>
          <w:rFonts w:ascii="Times New Roman" w:hAnsi="Times New Roman" w:cs="Times New Roman"/>
          <w:b/>
          <w:bCs/>
          <w:sz w:val="24"/>
          <w:szCs w:val="24"/>
          <w:rPrChange w:id="1258" w:author="ATIT DANGAURA THARU" w:date="2024-08-14T14:41:00Z">
            <w:rPr>
              <w:ins w:id="1259" w:author="ATIT DANGAURA THARU" w:date="2024-08-12T09:36:00Z"/>
              <w:b/>
              <w:bCs/>
            </w:rPr>
          </w:rPrChange>
        </w:rPr>
        <w:pPrChange w:id="1260" w:author="ATIT DANGAURA THARU" w:date="2024-08-13T14:35:00Z">
          <w:pPr/>
        </w:pPrChange>
      </w:pPr>
      <w:ins w:id="1261" w:author="ATIT DANGAURA THARU" w:date="2024-08-12T09:36:00Z">
        <w:r w:rsidRPr="00D679C4">
          <w:rPr>
            <w:rFonts w:ascii="Times New Roman" w:hAnsi="Times New Roman" w:cs="Times New Roman"/>
            <w:b/>
            <w:bCs/>
            <w:sz w:val="24"/>
            <w:szCs w:val="24"/>
            <w:rPrChange w:id="1262" w:author="ATIT DANGAURA THARU" w:date="2024-08-14T14:41:00Z">
              <w:rPr>
                <w:b/>
                <w:bCs/>
              </w:rPr>
            </w:rPrChange>
          </w:rPr>
          <w:lastRenderedPageBreak/>
          <w:t xml:space="preserve">F) </w:t>
        </w:r>
      </w:ins>
      <w:ins w:id="1263" w:author="ATIT DANGAURA THARU" w:date="2024-08-12T09:00:00Z">
        <w:r w:rsidRPr="00D679C4">
          <w:rPr>
            <w:rFonts w:ascii="Times New Roman" w:hAnsi="Times New Roman" w:cs="Times New Roman"/>
            <w:b/>
            <w:bCs/>
            <w:sz w:val="24"/>
            <w:szCs w:val="24"/>
            <w:rPrChange w:id="1264" w:author="ATIT DANGAURA THARU" w:date="2024-08-14T14:41:00Z">
              <w:rPr/>
            </w:rPrChange>
          </w:rPr>
          <w:t>Description of Algorithms</w:t>
        </w:r>
        <w:r w:rsidRPr="00D679C4">
          <w:rPr>
            <w:rFonts w:ascii="Times New Roman" w:hAnsi="Times New Roman" w:cs="Times New Roman"/>
            <w:b/>
            <w:bCs/>
            <w:sz w:val="24"/>
            <w:szCs w:val="24"/>
            <w:rPrChange w:id="1265" w:author="ATIT DANGAURA THARU" w:date="2024-08-14T14:41:00Z">
              <w:rPr>
                <w:b/>
                <w:bCs/>
              </w:rPr>
            </w:rPrChange>
          </w:rPr>
          <w:t>:</w:t>
        </w:r>
      </w:ins>
    </w:p>
    <w:p w:rsidR="00AA70DF" w:rsidRPr="00D679C4" w:rsidRDefault="00B57606">
      <w:pPr>
        <w:pStyle w:val="ListParagraph"/>
        <w:numPr>
          <w:ilvl w:val="0"/>
          <w:numId w:val="11"/>
        </w:numPr>
        <w:spacing w:line="360" w:lineRule="auto"/>
        <w:ind w:left="360"/>
        <w:rPr>
          <w:ins w:id="1266" w:author="ATIT DANGAURA THARU" w:date="2024-08-14T14:29:00Z"/>
          <w:rFonts w:ascii="Times New Roman" w:hAnsi="Times New Roman" w:cs="Times New Roman"/>
          <w:b/>
          <w:bCs/>
          <w:sz w:val="24"/>
          <w:szCs w:val="24"/>
          <w:rPrChange w:id="1267" w:author="ATIT DANGAURA THARU" w:date="2024-08-14T14:41:00Z">
            <w:rPr>
              <w:ins w:id="1268" w:author="ATIT DANGAURA THARU" w:date="2024-08-14T14:29:00Z"/>
              <w:b/>
              <w:bCs/>
            </w:rPr>
          </w:rPrChange>
        </w:rPr>
        <w:pPrChange w:id="1269" w:author="ATIT DANGAURA THARU" w:date="2024-08-14T14:29:00Z">
          <w:pPr/>
        </w:pPrChange>
      </w:pPr>
      <w:ins w:id="1270" w:author="ATIT DANGAURA THARU" w:date="2024-08-12T09:37:00Z">
        <w:r w:rsidRPr="00D679C4">
          <w:rPr>
            <w:rFonts w:ascii="Times New Roman" w:hAnsi="Times New Roman" w:cs="Times New Roman"/>
            <w:b/>
            <w:bCs/>
            <w:sz w:val="24"/>
            <w:szCs w:val="24"/>
            <w:rPrChange w:id="1271" w:author="ATIT DANGAURA THARU" w:date="2024-08-14T14:41:00Z">
              <w:rPr>
                <w:b/>
                <w:bCs/>
              </w:rPr>
            </w:rPrChange>
          </w:rPr>
          <w:t>Search Algorithm</w:t>
        </w:r>
      </w:ins>
      <w:ins w:id="1272" w:author="ATIT DANGAURA THARU" w:date="2024-08-13T06:30:00Z">
        <w:r w:rsidR="004B0E49" w:rsidRPr="00D679C4">
          <w:rPr>
            <w:rFonts w:ascii="Times New Roman" w:hAnsi="Times New Roman" w:cs="Times New Roman"/>
            <w:b/>
            <w:bCs/>
            <w:sz w:val="24"/>
            <w:szCs w:val="24"/>
            <w:rPrChange w:id="1273" w:author="ATIT DANGAURA THARU" w:date="2024-08-14T14:41:00Z">
              <w:rPr>
                <w:b/>
                <w:bCs/>
              </w:rPr>
            </w:rPrChange>
          </w:rPr>
          <w:t>:</w:t>
        </w:r>
      </w:ins>
    </w:p>
    <w:p w:rsidR="008140A2" w:rsidRPr="00AA70DF" w:rsidRDefault="002B0D82">
      <w:pPr>
        <w:pStyle w:val="ListParagraph"/>
        <w:spacing w:line="360" w:lineRule="auto"/>
        <w:ind w:left="360"/>
        <w:jc w:val="both"/>
        <w:rPr>
          <w:ins w:id="1274" w:author="ATIT DANGAURA THARU" w:date="2024-08-12T09:37:00Z"/>
          <w:b/>
          <w:bCs/>
        </w:rPr>
        <w:pPrChange w:id="1275" w:author="ATIT DANGAURA THARU" w:date="2024-08-14T14:29:00Z">
          <w:pPr/>
        </w:pPrChange>
      </w:pPr>
      <w:ins w:id="1276" w:author="ATIT DANGAURA THARU" w:date="2024-08-13T15:47:00Z">
        <w:r w:rsidRPr="00AA70DF">
          <w:rPr>
            <w:rFonts w:ascii="Times New Roman" w:hAnsi="Times New Roman" w:cs="Times New Roman"/>
            <w:sz w:val="24"/>
            <w:szCs w:val="24"/>
            <w:rPrChange w:id="1277" w:author="ATIT DANGAURA THARU" w:date="2024-08-14T14:29:00Z">
              <w:rPr/>
            </w:rPrChange>
          </w:rPr>
          <w:t>Searching is the process of fetching a spe</w:t>
        </w:r>
      </w:ins>
      <w:ins w:id="1278" w:author="ATIT DANGAURA THARU" w:date="2024-08-13T15:48:00Z">
        <w:r w:rsidRPr="00AA70DF">
          <w:rPr>
            <w:rFonts w:ascii="Times New Roman" w:hAnsi="Times New Roman" w:cs="Times New Roman"/>
            <w:sz w:val="24"/>
            <w:szCs w:val="24"/>
            <w:rPrChange w:id="1279" w:author="ATIT DANGAURA THARU" w:date="2024-08-14T14:29:00Z">
              <w:rPr/>
            </w:rPrChange>
          </w:rPr>
          <w:t>cific element in a collection of elements. The collection can be an array or a linked list</w:t>
        </w:r>
      </w:ins>
      <w:ins w:id="1280" w:author="ATIT DANGAURA THARU" w:date="2024-08-13T15:47:00Z">
        <w:r w:rsidRPr="00AA70DF">
          <w:rPr>
            <w:rFonts w:ascii="Times New Roman" w:hAnsi="Times New Roman" w:cs="Times New Roman"/>
            <w:sz w:val="24"/>
            <w:szCs w:val="24"/>
            <w:rPrChange w:id="1281" w:author="ATIT DANGAURA THARU" w:date="2024-08-14T14:29:00Z">
              <w:rPr/>
            </w:rPrChange>
          </w:rPr>
          <w:t>.</w:t>
        </w:r>
      </w:ins>
      <w:ins w:id="1282" w:author="ATIT DANGAURA THARU" w:date="2024-08-13T15:48:00Z">
        <w:r w:rsidRPr="00AA70DF">
          <w:rPr>
            <w:rFonts w:ascii="Times New Roman" w:hAnsi="Times New Roman" w:cs="Times New Roman"/>
            <w:sz w:val="24"/>
            <w:szCs w:val="24"/>
            <w:rPrChange w:id="1283" w:author="ATIT DANGAURA THARU" w:date="2024-08-14T14:29:00Z">
              <w:rPr/>
            </w:rPrChange>
          </w:rPr>
          <w:t xml:space="preserve"> Actually </w:t>
        </w:r>
      </w:ins>
      <w:ins w:id="1284" w:author="ATIT DANGAURA THARU" w:date="2024-08-13T15:49:00Z">
        <w:r w:rsidRPr="00AA70DF">
          <w:rPr>
            <w:rFonts w:ascii="Times New Roman" w:hAnsi="Times New Roman" w:cs="Times New Roman"/>
            <w:sz w:val="24"/>
            <w:szCs w:val="24"/>
            <w:rPrChange w:id="1285" w:author="ATIT DANGAURA THARU" w:date="2024-08-14T14:29:00Z">
              <w:rPr/>
            </w:rPrChange>
          </w:rPr>
          <w:t>i</w:t>
        </w:r>
      </w:ins>
      <w:ins w:id="1286" w:author="ATIT DANGAURA THARU" w:date="2024-08-13T15:47:00Z">
        <w:r w:rsidRPr="00AA70DF">
          <w:rPr>
            <w:rFonts w:ascii="Times New Roman" w:hAnsi="Times New Roman" w:cs="Times New Roman"/>
            <w:sz w:val="24"/>
            <w:szCs w:val="24"/>
            <w:rPrChange w:id="1287" w:author="ATIT DANGAURA THARU" w:date="2024-08-14T14:29:00Z">
              <w:rPr/>
            </w:rPrChange>
          </w:rPr>
          <w:t>t u</w:t>
        </w:r>
      </w:ins>
      <w:ins w:id="1288" w:author="ATIT DANGAURA THARU" w:date="2024-08-13T06:35:00Z">
        <w:r w:rsidR="004B0E49" w:rsidRPr="00AA70DF">
          <w:rPr>
            <w:rFonts w:ascii="Times New Roman" w:hAnsi="Times New Roman" w:cs="Times New Roman"/>
            <w:sz w:val="24"/>
            <w:szCs w:val="24"/>
            <w:rPrChange w:id="1289" w:author="ATIT DANGAURA THARU" w:date="2024-08-14T14:29:00Z">
              <w:rPr/>
            </w:rPrChange>
          </w:rPr>
          <w:t>ses text-based search to match job descriptions with user entered keywords</w:t>
        </w:r>
      </w:ins>
      <w:ins w:id="1290" w:author="ATIT DANGAURA THARU" w:date="2024-08-13T15:50:00Z">
        <w:r w:rsidRPr="00AA70DF">
          <w:rPr>
            <w:rFonts w:ascii="Times New Roman" w:hAnsi="Times New Roman" w:cs="Times New Roman"/>
            <w:sz w:val="24"/>
            <w:szCs w:val="24"/>
            <w:rPrChange w:id="1291" w:author="ATIT DANGAURA THARU" w:date="2024-08-14T14:29:00Z">
              <w:rPr/>
            </w:rPrChange>
          </w:rPr>
          <w:t xml:space="preserve"> which linear search</w:t>
        </w:r>
      </w:ins>
      <w:ins w:id="1292" w:author="ATIT DANGAURA THARU" w:date="2024-08-13T06:35:00Z">
        <w:r w:rsidR="004B0E49" w:rsidRPr="00AA70DF">
          <w:rPr>
            <w:rFonts w:ascii="Times New Roman" w:hAnsi="Times New Roman" w:cs="Times New Roman"/>
            <w:sz w:val="24"/>
            <w:szCs w:val="24"/>
            <w:rPrChange w:id="1293" w:author="ATIT DANGAURA THARU" w:date="2024-08-14T14:29:00Z">
              <w:rPr/>
            </w:rPrChange>
          </w:rPr>
          <w:t>.</w:t>
        </w:r>
      </w:ins>
      <w:ins w:id="1294" w:author="ATIT DANGAURA THARU" w:date="2024-08-13T15:51:00Z">
        <w:r w:rsidRPr="00AA70DF">
          <w:rPr>
            <w:rFonts w:ascii="Times New Roman" w:hAnsi="Times New Roman" w:cs="Times New Roman"/>
            <w:sz w:val="24"/>
            <w:szCs w:val="24"/>
            <w:rPrChange w:id="1295" w:author="ATIT DANGAURA THARU" w:date="2024-08-14T14:29:00Z">
              <w:rPr/>
            </w:rPrChange>
          </w:rPr>
          <w:t xml:space="preserve"> Here say that the procedures of implementing search algorithms. First, read the se</w:t>
        </w:r>
      </w:ins>
      <w:ins w:id="1296" w:author="ATIT DANGAURA THARU" w:date="2024-08-13T15:52:00Z">
        <w:r w:rsidRPr="00AA70DF">
          <w:rPr>
            <w:rFonts w:ascii="Times New Roman" w:hAnsi="Times New Roman" w:cs="Times New Roman"/>
            <w:sz w:val="24"/>
            <w:szCs w:val="24"/>
            <w:rPrChange w:id="1297" w:author="ATIT DANGAURA THARU" w:date="2024-08-14T14:29:00Z">
              <w:rPr/>
            </w:rPrChange>
          </w:rPr>
          <w:t xml:space="preserve">arch element in the array. </w:t>
        </w:r>
      </w:ins>
      <w:ins w:id="1298" w:author="ATIT DANGAURA THARU" w:date="2024-08-13T15:53:00Z">
        <w:r w:rsidRPr="00AA70DF">
          <w:rPr>
            <w:rFonts w:ascii="Times New Roman" w:hAnsi="Times New Roman" w:cs="Times New Roman"/>
            <w:sz w:val="24"/>
            <w:szCs w:val="24"/>
            <w:rPrChange w:id="1299" w:author="ATIT DANGAURA THARU" w:date="2024-08-14T14:29:00Z">
              <w:rPr/>
            </w:rPrChange>
          </w:rPr>
          <w:t xml:space="preserve">In the second step compare the search element with first element in the array. If both are matched, display </w:t>
        </w:r>
      </w:ins>
      <w:ins w:id="1300" w:author="ATIT DANGAURA THARU" w:date="2024-08-13T15:54:00Z">
        <w:r w:rsidRPr="00AA70DF">
          <w:rPr>
            <w:rFonts w:ascii="Times New Roman" w:hAnsi="Times New Roman" w:cs="Times New Roman"/>
            <w:sz w:val="24"/>
            <w:szCs w:val="24"/>
            <w:rPrChange w:id="1301" w:author="ATIT DANGAURA THARU" w:date="2024-08-14T14:29:00Z">
              <w:rPr/>
            </w:rPrChange>
          </w:rPr>
          <w:t>“</w:t>
        </w:r>
      </w:ins>
      <w:ins w:id="1302" w:author="ATIT DANGAURA THARU" w:date="2024-08-13T15:53:00Z">
        <w:r w:rsidRPr="00AA70DF">
          <w:rPr>
            <w:rFonts w:ascii="Times New Roman" w:hAnsi="Times New Roman" w:cs="Times New Roman"/>
            <w:sz w:val="24"/>
            <w:szCs w:val="24"/>
            <w:rPrChange w:id="1303" w:author="ATIT DANGAURA THARU" w:date="2024-08-14T14:29:00Z">
              <w:rPr/>
            </w:rPrChange>
          </w:rPr>
          <w:t>target element if found</w:t>
        </w:r>
      </w:ins>
      <w:ins w:id="1304" w:author="ATIT DANGAURA THARU" w:date="2024-08-13T15:54:00Z">
        <w:r w:rsidRPr="00AA70DF">
          <w:rPr>
            <w:rFonts w:ascii="Times New Roman" w:hAnsi="Times New Roman" w:cs="Times New Roman"/>
            <w:sz w:val="24"/>
            <w:szCs w:val="24"/>
            <w:rPrChange w:id="1305" w:author="ATIT DANGAURA THARU" w:date="2024-08-14T14:29:00Z">
              <w:rPr/>
            </w:rPrChange>
          </w:rPr>
          <w:t>” and terminate the search function. If both are not matched, compare the search element with the</w:t>
        </w:r>
      </w:ins>
      <w:ins w:id="1306" w:author="ATIT DANGAURA THARU" w:date="2024-08-13T15:55:00Z">
        <w:r w:rsidRPr="00AA70DF">
          <w:rPr>
            <w:rFonts w:ascii="Times New Roman" w:hAnsi="Times New Roman" w:cs="Times New Roman"/>
            <w:sz w:val="24"/>
            <w:szCs w:val="24"/>
            <w:rPrChange w:id="1307" w:author="ATIT DANGAURA THARU" w:date="2024-08-14T14:29:00Z">
              <w:rPr/>
            </w:rPrChange>
          </w:rPr>
          <w:t xml:space="preserve"> next element in the array.</w:t>
        </w:r>
      </w:ins>
      <w:ins w:id="1308" w:author="ATIT DANGAURA THARU" w:date="2024-08-13T15:56:00Z">
        <w:r w:rsidRPr="00AA70DF">
          <w:rPr>
            <w:rFonts w:ascii="Times New Roman" w:hAnsi="Times New Roman" w:cs="Times New Roman"/>
            <w:sz w:val="24"/>
            <w:szCs w:val="24"/>
            <w:rPrChange w:id="1309" w:author="ATIT DANGAURA THARU" w:date="2024-08-14T14:29:00Z">
              <w:rPr/>
            </w:rPrChange>
          </w:rPr>
          <w:t xml:space="preserve"> In this step,</w:t>
        </w:r>
      </w:ins>
      <w:ins w:id="1310" w:author="ATIT DANGAURA THARU" w:date="2024-08-13T15:55:00Z">
        <w:r w:rsidRPr="00AA70DF">
          <w:rPr>
            <w:rFonts w:ascii="Times New Roman" w:hAnsi="Times New Roman" w:cs="Times New Roman"/>
            <w:sz w:val="24"/>
            <w:szCs w:val="24"/>
            <w:rPrChange w:id="1311" w:author="ATIT DANGAURA THARU" w:date="2024-08-14T14:29:00Z">
              <w:rPr/>
            </w:rPrChange>
          </w:rPr>
          <w:t xml:space="preserve"> </w:t>
        </w:r>
      </w:ins>
      <w:ins w:id="1312" w:author="ATIT DANGAURA THARU" w:date="2024-08-13T15:56:00Z">
        <w:r w:rsidRPr="00AA70DF">
          <w:rPr>
            <w:rFonts w:ascii="Times New Roman" w:hAnsi="Times New Roman" w:cs="Times New Roman"/>
            <w:sz w:val="24"/>
            <w:szCs w:val="24"/>
            <w:rPrChange w:id="1313" w:author="ATIT DANGAURA THARU" w:date="2024-08-14T14:29:00Z">
              <w:rPr/>
            </w:rPrChange>
          </w:rPr>
          <w:t xml:space="preserve">repeat </w:t>
        </w:r>
      </w:ins>
      <w:ins w:id="1314" w:author="ATIT DANGAURA THARU" w:date="2024-08-13T15:55:00Z">
        <w:r w:rsidRPr="00AA70DF">
          <w:rPr>
            <w:rFonts w:ascii="Times New Roman" w:hAnsi="Times New Roman" w:cs="Times New Roman"/>
            <w:sz w:val="24"/>
            <w:szCs w:val="24"/>
            <w:rPrChange w:id="1315" w:author="ATIT DANGAURA THARU" w:date="2024-08-14T14:29:00Z">
              <w:rPr/>
            </w:rPrChange>
          </w:rPr>
          <w:t xml:space="preserve">Step 3 </w:t>
        </w:r>
      </w:ins>
      <w:ins w:id="1316" w:author="ATIT DANGAURA THARU" w:date="2024-08-13T15:56:00Z">
        <w:r w:rsidRPr="00AA70DF">
          <w:rPr>
            <w:rFonts w:ascii="Times New Roman" w:hAnsi="Times New Roman" w:cs="Times New Roman"/>
            <w:sz w:val="24"/>
            <w:szCs w:val="24"/>
            <w:rPrChange w:id="1317" w:author="ATIT DANGAURA THARU" w:date="2024-08-14T14:29:00Z">
              <w:rPr/>
            </w:rPrChange>
          </w:rPr>
          <w:t>and 4 until the search element is compared with the l</w:t>
        </w:r>
      </w:ins>
      <w:ins w:id="1318" w:author="ATIT DANGAURA THARU" w:date="2024-08-13T15:57:00Z">
        <w:r w:rsidRPr="00AA70DF">
          <w:rPr>
            <w:rFonts w:ascii="Times New Roman" w:hAnsi="Times New Roman" w:cs="Times New Roman"/>
            <w:sz w:val="24"/>
            <w:szCs w:val="24"/>
            <w:rPrChange w:id="1319" w:author="ATIT DANGAURA THARU" w:date="2024-08-14T14:29:00Z">
              <w:rPr/>
            </w:rPrChange>
          </w:rPr>
          <w:t xml:space="preserve">ast element of the array. If the last element in the list does not match, the linear search function will be terminated, and the message </w:t>
        </w:r>
      </w:ins>
      <w:ins w:id="1320" w:author="ATIT DANGAURA THARU" w:date="2024-08-13T15:58:00Z">
        <w:r w:rsidRPr="00AA70DF">
          <w:rPr>
            <w:rFonts w:ascii="Times New Roman" w:hAnsi="Times New Roman" w:cs="Times New Roman"/>
            <w:sz w:val="24"/>
            <w:szCs w:val="24"/>
            <w:rPrChange w:id="1321" w:author="ATIT DANGAURA THARU" w:date="2024-08-14T14:29:00Z">
              <w:rPr/>
            </w:rPrChange>
          </w:rPr>
          <w:t>“element is not found” will be display</w:t>
        </w:r>
      </w:ins>
      <w:ins w:id="1322" w:author="ATIT DANGAURA THARU" w:date="2024-08-13T16:05:00Z">
        <w:r w:rsidRPr="00AA70DF">
          <w:rPr>
            <w:rFonts w:ascii="Times New Roman" w:hAnsi="Times New Roman" w:cs="Times New Roman"/>
            <w:sz w:val="24"/>
            <w:szCs w:val="24"/>
            <w:rPrChange w:id="1323" w:author="ATIT DANGAURA THARU" w:date="2024-08-14T14:29:00Z">
              <w:rPr/>
            </w:rPrChange>
          </w:rPr>
          <w:t>.</w:t>
        </w:r>
      </w:ins>
    </w:p>
    <w:p w:rsidR="00AA70DF" w:rsidRPr="00D679C4" w:rsidRDefault="00B57606">
      <w:pPr>
        <w:pStyle w:val="ListParagraph"/>
        <w:numPr>
          <w:ilvl w:val="0"/>
          <w:numId w:val="11"/>
        </w:numPr>
        <w:spacing w:line="360" w:lineRule="auto"/>
        <w:ind w:left="360"/>
        <w:rPr>
          <w:ins w:id="1324" w:author="ATIT DANGAURA THARU" w:date="2024-08-14T14:28:00Z"/>
          <w:rFonts w:ascii="Times New Roman" w:hAnsi="Times New Roman" w:cs="Times New Roman"/>
          <w:b/>
          <w:bCs/>
          <w:sz w:val="24"/>
          <w:szCs w:val="24"/>
          <w:rPrChange w:id="1325" w:author="ATIT DANGAURA THARU" w:date="2024-08-14T14:41:00Z">
            <w:rPr>
              <w:ins w:id="1326" w:author="ATIT DANGAURA THARU" w:date="2024-08-14T14:28:00Z"/>
              <w:b/>
              <w:bCs/>
            </w:rPr>
          </w:rPrChange>
        </w:rPr>
        <w:pPrChange w:id="1327" w:author="ATIT DANGAURA THARU" w:date="2024-08-14T14:28:00Z">
          <w:pPr/>
        </w:pPrChange>
      </w:pPr>
      <w:ins w:id="1328" w:author="ATIT DANGAURA THARU" w:date="2024-08-12T09:37:00Z">
        <w:r w:rsidRPr="00D679C4">
          <w:rPr>
            <w:rFonts w:ascii="Times New Roman" w:hAnsi="Times New Roman" w:cs="Times New Roman"/>
            <w:b/>
            <w:bCs/>
            <w:sz w:val="24"/>
            <w:szCs w:val="24"/>
            <w:rPrChange w:id="1329" w:author="ATIT DANGAURA THARU" w:date="2024-08-14T14:41:00Z">
              <w:rPr>
                <w:b/>
                <w:bCs/>
              </w:rPr>
            </w:rPrChange>
          </w:rPr>
          <w:t>Recommendation Algorithm</w:t>
        </w:r>
      </w:ins>
      <w:ins w:id="1330" w:author="ATIT DANGAURA THARU" w:date="2024-08-13T06:36:00Z">
        <w:r w:rsidR="004B0E49" w:rsidRPr="00D679C4">
          <w:rPr>
            <w:rFonts w:ascii="Times New Roman" w:hAnsi="Times New Roman" w:cs="Times New Roman"/>
            <w:b/>
            <w:bCs/>
            <w:sz w:val="24"/>
            <w:szCs w:val="24"/>
            <w:rPrChange w:id="1331" w:author="ATIT DANGAURA THARU" w:date="2024-08-14T14:41:00Z">
              <w:rPr>
                <w:b/>
                <w:bCs/>
              </w:rPr>
            </w:rPrChange>
          </w:rPr>
          <w:t>:</w:t>
        </w:r>
      </w:ins>
    </w:p>
    <w:p w:rsidR="008140A2" w:rsidRPr="00AA70DF" w:rsidRDefault="008140A2">
      <w:pPr>
        <w:pStyle w:val="ListParagraph"/>
        <w:spacing w:line="360" w:lineRule="auto"/>
        <w:ind w:left="360"/>
        <w:jc w:val="both"/>
        <w:rPr>
          <w:ins w:id="1332" w:author="ATIT DANGAURA THARU" w:date="2024-08-13T16:27:00Z"/>
          <w:b/>
          <w:bCs/>
          <w:rPrChange w:id="1333" w:author="ATIT DANGAURA THARU" w:date="2024-08-14T14:28:00Z">
            <w:rPr>
              <w:ins w:id="1334" w:author="ATIT DANGAURA THARU" w:date="2024-08-13T16:27:00Z"/>
            </w:rPr>
          </w:rPrChange>
        </w:rPr>
        <w:pPrChange w:id="1335" w:author="ATIT DANGAURA THARU" w:date="2024-08-14T14:29:00Z">
          <w:pPr/>
        </w:pPrChange>
      </w:pPr>
      <w:ins w:id="1336" w:author="ATIT DANGAURA THARU" w:date="2024-08-13T16:26:00Z">
        <w:r w:rsidRPr="00AA70DF">
          <w:rPr>
            <w:rFonts w:ascii="Times New Roman" w:hAnsi="Times New Roman" w:cs="Times New Roman"/>
            <w:sz w:val="24"/>
            <w:szCs w:val="24"/>
            <w:rPrChange w:id="1337" w:author="ATIT DANGAURA THARU" w:date="2024-08-14T14:28:00Z">
              <w:rPr/>
            </w:rPrChange>
          </w:rPr>
          <w:t xml:space="preserve">A recommendation algorithm is a </w:t>
        </w:r>
      </w:ins>
      <w:ins w:id="1338" w:author="ATIT DANGAURA THARU" w:date="2024-08-13T16:27:00Z">
        <w:r w:rsidRPr="00AA70DF">
          <w:rPr>
            <w:rFonts w:ascii="Times New Roman" w:hAnsi="Times New Roman" w:cs="Times New Roman"/>
            <w:sz w:val="24"/>
            <w:szCs w:val="24"/>
            <w:rPrChange w:id="1339" w:author="ATIT DANGAURA THARU" w:date="2024-08-14T14:28:00Z">
              <w:rPr/>
            </w:rPrChange>
          </w:rPr>
          <w:t>combination of a datasets</w:t>
        </w:r>
      </w:ins>
      <w:ins w:id="1340" w:author="ATIT DANGAURA THARU" w:date="2024-08-13T16:26:00Z">
        <w:r w:rsidRPr="00AA70DF">
          <w:rPr>
            <w:rFonts w:ascii="Times New Roman" w:hAnsi="Times New Roman" w:cs="Times New Roman"/>
            <w:sz w:val="24"/>
            <w:szCs w:val="24"/>
            <w:rPrChange w:id="1341" w:author="ATIT DANGAURA THARU" w:date="2024-08-14T14:28:00Z">
              <w:rPr/>
            </w:rPrChange>
          </w:rPr>
          <w:t xml:space="preserve"> </w:t>
        </w:r>
      </w:ins>
      <w:ins w:id="1342" w:author="ATIT DANGAURA THARU" w:date="2024-08-13T16:27:00Z">
        <w:r w:rsidRPr="00AA70DF">
          <w:rPr>
            <w:rFonts w:ascii="Times New Roman" w:hAnsi="Times New Roman" w:cs="Times New Roman"/>
            <w:sz w:val="24"/>
            <w:szCs w:val="24"/>
            <w:rPrChange w:id="1343" w:author="ATIT DANGAURA THARU" w:date="2024-08-14T14:28:00Z">
              <w:rPr/>
            </w:rPrChange>
          </w:rPr>
          <w:t>and machine learning</w:t>
        </w:r>
      </w:ins>
      <w:ins w:id="1344" w:author="ATIT DANGAURA THARU" w:date="2024-08-13T16:28:00Z">
        <w:r w:rsidRPr="00AA70DF">
          <w:rPr>
            <w:rFonts w:ascii="Times New Roman" w:hAnsi="Times New Roman" w:cs="Times New Roman"/>
            <w:sz w:val="24"/>
            <w:szCs w:val="24"/>
            <w:rPrChange w:id="1345" w:author="ATIT DANGAURA THARU" w:date="2024-08-14T14:28:00Z">
              <w:rPr/>
            </w:rPrChange>
          </w:rPr>
          <w:t xml:space="preserve"> that provides personalized recommendation based on users’ historical data. The recommended algorithm is used in recommender systems as is a type</w:t>
        </w:r>
      </w:ins>
      <w:ins w:id="1346" w:author="ATIT DANGAURA THARU" w:date="2024-08-13T16:29:00Z">
        <w:r w:rsidRPr="00AA70DF">
          <w:rPr>
            <w:rFonts w:ascii="Times New Roman" w:hAnsi="Times New Roman" w:cs="Times New Roman"/>
            <w:sz w:val="24"/>
            <w:szCs w:val="24"/>
            <w:rPrChange w:id="1347" w:author="ATIT DANGAURA THARU" w:date="2024-08-14T14:28:00Z">
              <w:rPr/>
            </w:rPrChange>
          </w:rPr>
          <w:t xml:space="preserve"> of data filtering that helps to predict user preference and interests, making it ea</w:t>
        </w:r>
      </w:ins>
      <w:ins w:id="1348" w:author="ATIT DANGAURA THARU" w:date="2024-08-13T16:30:00Z">
        <w:r w:rsidRPr="00AA70DF">
          <w:rPr>
            <w:rFonts w:ascii="Times New Roman" w:hAnsi="Times New Roman" w:cs="Times New Roman"/>
            <w:sz w:val="24"/>
            <w:szCs w:val="24"/>
            <w:rPrChange w:id="1349" w:author="ATIT DANGAURA THARU" w:date="2024-08-14T14:28:00Z">
              <w:rPr/>
            </w:rPrChange>
          </w:rPr>
          <w:t xml:space="preserve">sier to find content or products they might like or be interested in. Rather than showing content you’ve chosen to see such as the pictures and posts of people </w:t>
        </w:r>
      </w:ins>
      <w:ins w:id="1350" w:author="ATIT DANGAURA THARU" w:date="2024-08-13T16:31:00Z">
        <w:r w:rsidRPr="00AA70DF">
          <w:rPr>
            <w:rFonts w:ascii="Times New Roman" w:hAnsi="Times New Roman" w:cs="Times New Roman"/>
            <w:sz w:val="24"/>
            <w:szCs w:val="24"/>
            <w:rPrChange w:id="1351" w:author="ATIT DANGAURA THARU" w:date="2024-08-14T14:28:00Z">
              <w:rPr/>
            </w:rPrChange>
          </w:rPr>
          <w:t>you follow, these kinds of algorithms show content they think you’ll be interested in based on previews interactions.</w:t>
        </w:r>
      </w:ins>
      <w:ins w:id="1352" w:author="ATIT DANGAURA THARU" w:date="2024-08-13T16:26:00Z">
        <w:r w:rsidRPr="00AA70DF">
          <w:rPr>
            <w:rFonts w:ascii="Times New Roman" w:hAnsi="Times New Roman" w:cs="Times New Roman"/>
            <w:sz w:val="24"/>
            <w:szCs w:val="24"/>
            <w:rPrChange w:id="1353" w:author="ATIT DANGAURA THARU" w:date="2024-08-14T14:28:00Z">
              <w:rPr/>
            </w:rPrChange>
          </w:rPr>
          <w:t xml:space="preserve"> </w:t>
        </w:r>
      </w:ins>
    </w:p>
    <w:p w:rsidR="00AA70DF" w:rsidRDefault="00AA70DF">
      <w:pPr>
        <w:rPr>
          <w:ins w:id="1354" w:author="ATIT DANGAURA THARU" w:date="2024-08-14T14:30:00Z"/>
          <w:rFonts w:ascii="Times New Roman" w:hAnsi="Times New Roman" w:cs="Times New Roman"/>
          <w:sz w:val="24"/>
          <w:szCs w:val="24"/>
        </w:rPr>
      </w:pPr>
      <w:ins w:id="1355" w:author="ATIT DANGAURA THARU" w:date="2024-08-14T14:30:00Z">
        <w:r>
          <w:rPr>
            <w:rFonts w:ascii="Times New Roman" w:hAnsi="Times New Roman" w:cs="Times New Roman"/>
            <w:sz w:val="24"/>
            <w:szCs w:val="24"/>
          </w:rPr>
          <w:br w:type="page"/>
        </w:r>
        <w:bookmarkStart w:id="1356" w:name="_GoBack"/>
        <w:bookmarkEnd w:id="1356"/>
      </w:ins>
    </w:p>
    <w:p w:rsidR="003E42DD" w:rsidRDefault="00591694">
      <w:pPr>
        <w:pStyle w:val="Heading2"/>
        <w:rPr>
          <w:ins w:id="1357" w:author="ATIT DANGAURA THARU" w:date="2024-08-11T06:33:00Z"/>
        </w:rPr>
        <w:pPrChange w:id="1358" w:author="ATIT DANGAURA THARU" w:date="2024-08-22T19:03:00Z">
          <w:pPr/>
        </w:pPrChange>
      </w:pPr>
      <w:bookmarkStart w:id="1359" w:name="_Toc175247398"/>
      <w:ins w:id="1360" w:author="ATIT DANGAURA THARU" w:date="2024-08-22T19:03:00Z">
        <w:r>
          <w:lastRenderedPageBreak/>
          <w:t>3.6</w:t>
        </w:r>
      </w:ins>
      <w:ins w:id="1361" w:author="ATIT DANGAURA THARU" w:date="2024-08-13T14:29:00Z">
        <w:r w:rsidR="004051B4">
          <w:t xml:space="preserve"> </w:t>
        </w:r>
      </w:ins>
      <w:ins w:id="1362" w:author="ATIT DANGAURA THARU" w:date="2024-08-07T11:22:00Z">
        <w:r w:rsidR="003E42DD" w:rsidRPr="006D42F1">
          <w:t>Gantt Chart</w:t>
        </w:r>
        <w:bookmarkEnd w:id="1359"/>
        <w:r w:rsidR="003E42DD" w:rsidRPr="006D42F1">
          <w:t xml:space="preserve"> </w:t>
        </w:r>
      </w:ins>
    </w:p>
    <w:p w:rsidR="00CA7A6F" w:rsidRPr="00F23103" w:rsidRDefault="00CA7A6F">
      <w:pPr>
        <w:spacing w:line="360" w:lineRule="auto"/>
        <w:jc w:val="both"/>
        <w:rPr>
          <w:ins w:id="1363" w:author="ATIT DANGAURA THARU" w:date="2024-08-11T06:33:00Z"/>
          <w:rFonts w:ascii="Times New Roman" w:hAnsi="Times New Roman" w:cs="Times New Roman"/>
          <w:sz w:val="24"/>
          <w:szCs w:val="24"/>
          <w:rPrChange w:id="1364" w:author="ATIT DANGAURA THARU" w:date="2024-08-14T14:51:00Z">
            <w:rPr>
              <w:ins w:id="1365" w:author="ATIT DANGAURA THARU" w:date="2024-08-11T06:33:00Z"/>
            </w:rPr>
          </w:rPrChange>
        </w:rPr>
        <w:pPrChange w:id="1366" w:author="ATIT DANGAURA THARU" w:date="2024-08-14T14:51:00Z">
          <w:pPr/>
        </w:pPrChange>
      </w:pPr>
      <w:ins w:id="1367" w:author="ATIT DANGAURA THARU" w:date="2024-08-11T06:34:00Z">
        <w:r w:rsidRPr="00F23103">
          <w:rPr>
            <w:rFonts w:ascii="Times New Roman" w:hAnsi="Times New Roman" w:cs="Times New Roman"/>
            <w:sz w:val="24"/>
            <w:szCs w:val="24"/>
            <w:rPrChange w:id="1368" w:author="ATIT DANGAURA THARU" w:date="2024-08-14T14:51:00Z">
              <w:rPr/>
            </w:rPrChange>
          </w:rPr>
          <w:t>The project schedule will outline the tasks, milestones, and timelines for each development phase, including analysis, design, implementation, testing, and deployment. It will also allocate resources and assign responsibilities to ensure timely completion.</w:t>
        </w:r>
      </w:ins>
    </w:p>
    <w:p w:rsidR="00B01892" w:rsidRPr="00B01892" w:rsidRDefault="004051B4">
      <w:pPr>
        <w:pStyle w:val="Caption"/>
        <w:keepNext/>
        <w:spacing w:after="0" w:line="360" w:lineRule="auto"/>
        <w:jc w:val="center"/>
        <w:rPr>
          <w:ins w:id="1369" w:author="ATIT DANGAURA THARU" w:date="2024-08-11T16:05:00Z"/>
          <w:rFonts w:ascii="Times New Roman" w:hAnsi="Times New Roman" w:cs="Times New Roman"/>
          <w:b/>
          <w:bCs/>
          <w:sz w:val="24"/>
          <w:szCs w:val="24"/>
          <w:rPrChange w:id="1370" w:author="ATIT DANGAURA THARU" w:date="2024-08-11T16:05:00Z">
            <w:rPr>
              <w:ins w:id="1371" w:author="ATIT DANGAURA THARU" w:date="2024-08-11T16:05:00Z"/>
            </w:rPr>
          </w:rPrChange>
        </w:rPr>
        <w:pPrChange w:id="1372" w:author="ATIT DANGAURA THARU" w:date="2024-08-18T21:27:00Z">
          <w:pPr/>
        </w:pPrChange>
      </w:pPr>
      <w:bookmarkStart w:id="1373" w:name="_Toc174538449"/>
      <w:ins w:id="1374" w:author="ATIT DANGAURA THARU" w:date="2024-08-11T16:05:00Z">
        <w:r>
          <w:rPr>
            <w:rFonts w:ascii="Times New Roman" w:hAnsi="Times New Roman" w:cs="Times New Roman"/>
            <w:b/>
            <w:bCs/>
            <w:i w:val="0"/>
            <w:iCs w:val="0"/>
            <w:color w:val="auto"/>
            <w:sz w:val="24"/>
            <w:szCs w:val="24"/>
          </w:rPr>
          <w:t xml:space="preserve">Table </w:t>
        </w:r>
      </w:ins>
      <w:ins w:id="1375" w:author="ATIT DANGAURA THARU" w:date="2024-08-13T14:30:00Z">
        <w:r>
          <w:rPr>
            <w:rFonts w:ascii="Times New Roman" w:hAnsi="Times New Roman" w:cs="Times New Roman"/>
            <w:b/>
            <w:bCs/>
            <w:i w:val="0"/>
            <w:iCs w:val="0"/>
            <w:color w:val="auto"/>
            <w:sz w:val="24"/>
            <w:szCs w:val="24"/>
          </w:rPr>
          <w:t>3</w:t>
        </w:r>
      </w:ins>
      <w:ins w:id="1376" w:author="ATIT DANGAURA THARU" w:date="2024-08-11T16:05:00Z">
        <w:r w:rsidR="00B01892" w:rsidRPr="00B01892">
          <w:rPr>
            <w:rFonts w:ascii="Times New Roman" w:hAnsi="Times New Roman" w:cs="Times New Roman"/>
            <w:b/>
            <w:bCs/>
            <w:i w:val="0"/>
            <w:iCs w:val="0"/>
            <w:color w:val="auto"/>
            <w:sz w:val="24"/>
            <w:szCs w:val="24"/>
            <w:rPrChange w:id="1377" w:author="ATIT DANGAURA THARU" w:date="2024-08-11T16:05:00Z">
              <w:rPr/>
            </w:rPrChange>
          </w:rPr>
          <w:t>.</w:t>
        </w:r>
        <w:r w:rsidR="00B01892" w:rsidRPr="00B01892">
          <w:rPr>
            <w:rFonts w:ascii="Times New Roman" w:hAnsi="Times New Roman" w:cs="Times New Roman"/>
            <w:b/>
            <w:bCs/>
            <w:i w:val="0"/>
            <w:iCs w:val="0"/>
            <w:color w:val="auto"/>
            <w:sz w:val="24"/>
            <w:szCs w:val="24"/>
            <w:rPrChange w:id="1378" w:author="ATIT DANGAURA THARU" w:date="2024-08-11T16:05:00Z">
              <w:rPr/>
            </w:rPrChange>
          </w:rPr>
          <w:fldChar w:fldCharType="begin"/>
        </w:r>
        <w:r w:rsidR="00B01892" w:rsidRPr="00B01892">
          <w:rPr>
            <w:rFonts w:ascii="Times New Roman" w:hAnsi="Times New Roman" w:cs="Times New Roman"/>
            <w:b/>
            <w:bCs/>
            <w:i w:val="0"/>
            <w:iCs w:val="0"/>
            <w:color w:val="auto"/>
            <w:sz w:val="24"/>
            <w:szCs w:val="24"/>
            <w:rPrChange w:id="1379" w:author="ATIT DANGAURA THARU" w:date="2024-08-11T16:05:00Z">
              <w:rPr/>
            </w:rPrChange>
          </w:rPr>
          <w:instrText xml:space="preserve"> SEQ Table \* ARABIC \s 1 </w:instrText>
        </w:r>
      </w:ins>
      <w:r w:rsidR="00B01892" w:rsidRPr="00B01892">
        <w:rPr>
          <w:rFonts w:ascii="Times New Roman" w:hAnsi="Times New Roman" w:cs="Times New Roman"/>
          <w:b/>
          <w:bCs/>
          <w:i w:val="0"/>
          <w:iCs w:val="0"/>
          <w:color w:val="auto"/>
          <w:sz w:val="24"/>
          <w:szCs w:val="24"/>
          <w:rPrChange w:id="1380" w:author="ATIT DANGAURA THARU" w:date="2024-08-11T16:05:00Z">
            <w:rPr/>
          </w:rPrChange>
        </w:rPr>
        <w:fldChar w:fldCharType="separate"/>
      </w:r>
      <w:ins w:id="1381" w:author="ATIT DANGAURA THARU" w:date="2024-08-22T19:33:00Z">
        <w:r w:rsidR="002D2F86">
          <w:rPr>
            <w:rFonts w:ascii="Times New Roman" w:hAnsi="Times New Roman" w:cs="Times New Roman"/>
            <w:b/>
            <w:bCs/>
            <w:i w:val="0"/>
            <w:iCs w:val="0"/>
            <w:noProof/>
            <w:color w:val="auto"/>
            <w:sz w:val="24"/>
            <w:szCs w:val="24"/>
          </w:rPr>
          <w:t>1</w:t>
        </w:r>
      </w:ins>
      <w:ins w:id="1382" w:author="ATIT DANGAURA THARU" w:date="2024-08-11T16:05:00Z">
        <w:r w:rsidR="00B01892" w:rsidRPr="00B01892">
          <w:rPr>
            <w:rFonts w:ascii="Times New Roman" w:hAnsi="Times New Roman" w:cs="Times New Roman"/>
            <w:b/>
            <w:bCs/>
            <w:i w:val="0"/>
            <w:iCs w:val="0"/>
            <w:color w:val="auto"/>
            <w:sz w:val="24"/>
            <w:szCs w:val="24"/>
            <w:rPrChange w:id="1383" w:author="ATIT DANGAURA THARU" w:date="2024-08-11T16:05:00Z">
              <w:rPr/>
            </w:rPrChange>
          </w:rPr>
          <w:fldChar w:fldCharType="end"/>
        </w:r>
        <w:r w:rsidR="00B01892" w:rsidRPr="00B01892">
          <w:rPr>
            <w:rFonts w:ascii="Times New Roman" w:hAnsi="Times New Roman" w:cs="Times New Roman"/>
            <w:b/>
            <w:bCs/>
            <w:i w:val="0"/>
            <w:iCs w:val="0"/>
            <w:color w:val="auto"/>
            <w:sz w:val="24"/>
            <w:szCs w:val="24"/>
            <w:rPrChange w:id="1384" w:author="ATIT DANGAURA THARU" w:date="2024-08-11T16:05:00Z">
              <w:rPr/>
            </w:rPrChange>
          </w:rPr>
          <w:t xml:space="preserve"> TimeLine</w:t>
        </w:r>
        <w:bookmarkEnd w:id="1373"/>
      </w:ins>
    </w:p>
    <w:tbl>
      <w:tblPr>
        <w:tblStyle w:val="GridTable4-Accent5"/>
        <w:tblW w:w="9032" w:type="dxa"/>
        <w:tblLook w:val="04A0" w:firstRow="1" w:lastRow="0" w:firstColumn="1" w:lastColumn="0" w:noHBand="0" w:noVBand="1"/>
        <w:tblPrChange w:id="1385" w:author="ATIT DANGAURA THARU" w:date="2024-08-11T22:19:00Z">
          <w:tblPr>
            <w:tblStyle w:val="TableGrid"/>
            <w:tblW w:w="0" w:type="auto"/>
            <w:tblLook w:val="04A0" w:firstRow="1" w:lastRow="0" w:firstColumn="1" w:lastColumn="0" w:noHBand="0" w:noVBand="1"/>
          </w:tblPr>
        </w:tblPrChange>
      </w:tblPr>
      <w:tblGrid>
        <w:gridCol w:w="2258"/>
        <w:gridCol w:w="2258"/>
        <w:gridCol w:w="2258"/>
        <w:gridCol w:w="2258"/>
        <w:tblGridChange w:id="1386">
          <w:tblGrid>
            <w:gridCol w:w="2254"/>
            <w:gridCol w:w="2254"/>
            <w:gridCol w:w="2254"/>
            <w:gridCol w:w="2254"/>
          </w:tblGrid>
        </w:tblGridChange>
      </w:tblGrid>
      <w:tr w:rsidR="00C574E8" w:rsidTr="00FE6776">
        <w:trPr>
          <w:cnfStyle w:val="100000000000" w:firstRow="1" w:lastRow="0" w:firstColumn="0" w:lastColumn="0" w:oddVBand="0" w:evenVBand="0" w:oddHBand="0" w:evenHBand="0" w:firstRowFirstColumn="0" w:firstRowLastColumn="0" w:lastRowFirstColumn="0" w:lastRowLastColumn="0"/>
          <w:trHeight w:val="432"/>
          <w:ins w:id="1387"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388" w:author="ATIT DANGAURA THARU" w:date="2024-08-11T22:19:00Z">
              <w:tcPr>
                <w:tcW w:w="2254" w:type="dxa"/>
              </w:tcPr>
            </w:tcPrChange>
          </w:tcPr>
          <w:p w:rsidR="00C574E8" w:rsidRDefault="00C574E8">
            <w:pPr>
              <w:spacing w:line="360" w:lineRule="auto"/>
              <w:jc w:val="center"/>
              <w:cnfStyle w:val="101000000000" w:firstRow="1" w:lastRow="0" w:firstColumn="1" w:lastColumn="0" w:oddVBand="0" w:evenVBand="0" w:oddHBand="0" w:evenHBand="0" w:firstRowFirstColumn="0" w:firstRowLastColumn="0" w:lastRowFirstColumn="0" w:lastRowLastColumn="0"/>
              <w:rPr>
                <w:ins w:id="1389" w:author="ATIT DANGAURA THARU" w:date="2024-08-11T06:34:00Z"/>
              </w:rPr>
              <w:pPrChange w:id="1390" w:author="ATIT DANGAURA THARU" w:date="2024-08-13T14:35:00Z">
                <w:pPr>
                  <w:cnfStyle w:val="101000000000" w:firstRow="1" w:lastRow="0" w:firstColumn="1" w:lastColumn="0" w:oddVBand="0" w:evenVBand="0" w:oddHBand="0" w:evenHBand="0" w:firstRowFirstColumn="0" w:firstRowLastColumn="0" w:lastRowFirstColumn="0" w:lastRowLastColumn="0"/>
                </w:pPr>
              </w:pPrChange>
            </w:pPr>
            <w:ins w:id="1391" w:author="ATIT DANGAURA THARU" w:date="2024-08-18T21:26:00Z">
              <w:r>
                <w:rPr>
                  <w:color w:val="000000"/>
                </w:rPr>
                <w:t xml:space="preserve"> </w:t>
              </w:r>
            </w:ins>
          </w:p>
        </w:tc>
        <w:tc>
          <w:tcPr>
            <w:tcW w:w="2258" w:type="dxa"/>
            <w:vAlign w:val="bottom"/>
            <w:tcPrChange w:id="1392" w:author="ATIT DANGAURA THARU" w:date="2024-08-11T22:19:00Z">
              <w:tcPr>
                <w:tcW w:w="2254" w:type="dxa"/>
              </w:tcPr>
            </w:tcPrChange>
          </w:tcPr>
          <w:p w:rsidR="00C574E8" w:rsidRDefault="00C574E8">
            <w:pPr>
              <w:spacing w:line="360" w:lineRule="auto"/>
              <w:jc w:val="center"/>
              <w:cnfStyle w:val="100000000000" w:firstRow="1" w:lastRow="0" w:firstColumn="0" w:lastColumn="0" w:oddVBand="0" w:evenVBand="0" w:oddHBand="0" w:evenHBand="0" w:firstRowFirstColumn="0" w:firstRowLastColumn="0" w:lastRowFirstColumn="0" w:lastRowLastColumn="0"/>
              <w:rPr>
                <w:ins w:id="1393" w:author="ATIT DANGAURA THARU" w:date="2024-08-11T06:34:00Z"/>
              </w:rPr>
              <w:pPrChange w:id="1394" w:author="ATIT DANGAURA THARU" w:date="2024-08-13T14:35:00Z">
                <w:pPr>
                  <w:cnfStyle w:val="100000000000" w:firstRow="1" w:lastRow="0" w:firstColumn="0" w:lastColumn="0" w:oddVBand="0" w:evenVBand="0" w:oddHBand="0" w:evenHBand="0" w:firstRowFirstColumn="0" w:firstRowLastColumn="0" w:lastRowFirstColumn="0" w:lastRowLastColumn="0"/>
                </w:pPr>
              </w:pPrChange>
            </w:pPr>
            <w:ins w:id="1395" w:author="ATIT DANGAURA THARU" w:date="2024-08-18T21:26:00Z">
              <w:r>
                <w:rPr>
                  <w:color w:val="000000"/>
                </w:rPr>
                <w:t>Start Date</w:t>
              </w:r>
            </w:ins>
          </w:p>
        </w:tc>
        <w:tc>
          <w:tcPr>
            <w:tcW w:w="2258" w:type="dxa"/>
            <w:vAlign w:val="bottom"/>
            <w:tcPrChange w:id="1396" w:author="ATIT DANGAURA THARU" w:date="2024-08-11T22:19:00Z">
              <w:tcPr>
                <w:tcW w:w="2254" w:type="dxa"/>
              </w:tcPr>
            </w:tcPrChange>
          </w:tcPr>
          <w:p w:rsidR="00C574E8" w:rsidRDefault="00C574E8">
            <w:pPr>
              <w:spacing w:line="360" w:lineRule="auto"/>
              <w:jc w:val="center"/>
              <w:cnfStyle w:val="100000000000" w:firstRow="1" w:lastRow="0" w:firstColumn="0" w:lastColumn="0" w:oddVBand="0" w:evenVBand="0" w:oddHBand="0" w:evenHBand="0" w:firstRowFirstColumn="0" w:firstRowLastColumn="0" w:lastRowFirstColumn="0" w:lastRowLastColumn="0"/>
              <w:rPr>
                <w:ins w:id="1397" w:author="ATIT DANGAURA THARU" w:date="2024-08-11T06:34:00Z"/>
              </w:rPr>
              <w:pPrChange w:id="1398" w:author="ATIT DANGAURA THARU" w:date="2024-08-13T14:35:00Z">
                <w:pPr>
                  <w:cnfStyle w:val="100000000000" w:firstRow="1" w:lastRow="0" w:firstColumn="0" w:lastColumn="0" w:oddVBand="0" w:evenVBand="0" w:oddHBand="0" w:evenHBand="0" w:firstRowFirstColumn="0" w:firstRowLastColumn="0" w:lastRowFirstColumn="0" w:lastRowLastColumn="0"/>
                </w:pPr>
              </w:pPrChange>
            </w:pPr>
            <w:ins w:id="1399" w:author="ATIT DANGAURA THARU" w:date="2024-08-18T21:26:00Z">
              <w:r>
                <w:rPr>
                  <w:color w:val="000000"/>
                </w:rPr>
                <w:t>End Date</w:t>
              </w:r>
            </w:ins>
          </w:p>
        </w:tc>
        <w:tc>
          <w:tcPr>
            <w:tcW w:w="2258" w:type="dxa"/>
            <w:vAlign w:val="bottom"/>
            <w:tcPrChange w:id="1400" w:author="ATIT DANGAURA THARU" w:date="2024-08-11T22:19:00Z">
              <w:tcPr>
                <w:tcW w:w="2254" w:type="dxa"/>
              </w:tcPr>
            </w:tcPrChange>
          </w:tcPr>
          <w:p w:rsidR="00C574E8" w:rsidRDefault="00C574E8">
            <w:pPr>
              <w:spacing w:line="360" w:lineRule="auto"/>
              <w:jc w:val="center"/>
              <w:cnfStyle w:val="100000000000" w:firstRow="1" w:lastRow="0" w:firstColumn="0" w:lastColumn="0" w:oddVBand="0" w:evenVBand="0" w:oddHBand="0" w:evenHBand="0" w:firstRowFirstColumn="0" w:firstRowLastColumn="0" w:lastRowFirstColumn="0" w:lastRowLastColumn="0"/>
              <w:rPr>
                <w:ins w:id="1401" w:author="ATIT DANGAURA THARU" w:date="2024-08-11T06:34:00Z"/>
              </w:rPr>
              <w:pPrChange w:id="1402" w:author="ATIT DANGAURA THARU" w:date="2024-08-13T14:35:00Z">
                <w:pPr>
                  <w:cnfStyle w:val="100000000000" w:firstRow="1" w:lastRow="0" w:firstColumn="0" w:lastColumn="0" w:oddVBand="0" w:evenVBand="0" w:oddHBand="0" w:evenHBand="0" w:firstRowFirstColumn="0" w:firstRowLastColumn="0" w:lastRowFirstColumn="0" w:lastRowLastColumn="0"/>
                </w:pPr>
              </w:pPrChange>
            </w:pPr>
            <w:ins w:id="1403" w:author="ATIT DANGAURA THARU" w:date="2024-08-18T21:26:00Z">
              <w:r>
                <w:rPr>
                  <w:color w:val="000000"/>
                </w:rPr>
                <w:t>Duration</w:t>
              </w:r>
            </w:ins>
          </w:p>
        </w:tc>
      </w:tr>
      <w:tr w:rsidR="00C574E8" w:rsidTr="00FE6776">
        <w:trPr>
          <w:cnfStyle w:val="000000100000" w:firstRow="0" w:lastRow="0" w:firstColumn="0" w:lastColumn="0" w:oddVBand="0" w:evenVBand="0" w:oddHBand="1" w:evenHBand="0" w:firstRowFirstColumn="0" w:firstRowLastColumn="0" w:lastRowFirstColumn="0" w:lastRowLastColumn="0"/>
          <w:trHeight w:val="432"/>
          <w:ins w:id="1404"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05" w:author="ATIT DANGAURA THARU" w:date="2024-08-11T22:18:00Z">
              <w:tcPr>
                <w:tcW w:w="2254" w:type="dxa"/>
              </w:tcPr>
            </w:tcPrChange>
          </w:tcPr>
          <w:p w:rsidR="00C574E8" w:rsidRDefault="00C574E8">
            <w:pPr>
              <w:spacing w:line="360" w:lineRule="auto"/>
              <w:cnfStyle w:val="001000100000" w:firstRow="0" w:lastRow="0" w:firstColumn="1" w:lastColumn="0" w:oddVBand="0" w:evenVBand="0" w:oddHBand="1" w:evenHBand="0" w:firstRowFirstColumn="0" w:firstRowLastColumn="0" w:lastRowFirstColumn="0" w:lastRowLastColumn="0"/>
              <w:rPr>
                <w:ins w:id="1406" w:author="ATIT DANGAURA THARU" w:date="2024-08-11T06:34:00Z"/>
              </w:rPr>
              <w:pPrChange w:id="1407" w:author="ATIT DANGAURA THARU" w:date="2024-08-13T14:35:00Z">
                <w:pPr>
                  <w:cnfStyle w:val="001000100000" w:firstRow="0" w:lastRow="0" w:firstColumn="1" w:lastColumn="0" w:oddVBand="0" w:evenVBand="0" w:oddHBand="1" w:evenHBand="0" w:firstRowFirstColumn="0" w:firstRowLastColumn="0" w:lastRowFirstColumn="0" w:lastRowLastColumn="0"/>
                </w:pPr>
              </w:pPrChange>
            </w:pPr>
            <w:ins w:id="1408" w:author="ATIT DANGAURA THARU" w:date="2024-08-18T21:26:00Z">
              <w:r>
                <w:rPr>
                  <w:color w:val="000000"/>
                </w:rPr>
                <w:t>Planning</w:t>
              </w:r>
            </w:ins>
          </w:p>
        </w:tc>
        <w:tc>
          <w:tcPr>
            <w:tcW w:w="2258" w:type="dxa"/>
            <w:vAlign w:val="bottom"/>
            <w:tcPrChange w:id="1409"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10" w:author="ATIT DANGAURA THARU" w:date="2024-08-11T06:34:00Z"/>
              </w:rPr>
              <w:pPrChange w:id="1411"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12" w:author="ATIT DANGAURA THARU" w:date="2024-08-18T21:26:00Z">
              <w:r>
                <w:rPr>
                  <w:color w:val="000000"/>
                </w:rPr>
                <w:t>6/5/2024</w:t>
              </w:r>
            </w:ins>
          </w:p>
        </w:tc>
        <w:tc>
          <w:tcPr>
            <w:tcW w:w="2258" w:type="dxa"/>
            <w:vAlign w:val="bottom"/>
            <w:tcPrChange w:id="1413"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14" w:author="ATIT DANGAURA THARU" w:date="2024-08-11T06:34:00Z"/>
              </w:rPr>
              <w:pPrChange w:id="1415"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16" w:author="ATIT DANGAURA THARU" w:date="2024-08-18T21:26:00Z">
              <w:r>
                <w:rPr>
                  <w:color w:val="000000"/>
                </w:rPr>
                <w:t>6/7/2024</w:t>
              </w:r>
            </w:ins>
          </w:p>
        </w:tc>
        <w:tc>
          <w:tcPr>
            <w:tcW w:w="2258" w:type="dxa"/>
            <w:vAlign w:val="bottom"/>
            <w:tcPrChange w:id="1417"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18" w:author="ATIT DANGAURA THARU" w:date="2024-08-11T06:34:00Z"/>
              </w:rPr>
              <w:pPrChange w:id="1419"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20" w:author="ATIT DANGAURA THARU" w:date="2024-08-18T21:26:00Z">
              <w:r>
                <w:rPr>
                  <w:color w:val="000000"/>
                </w:rPr>
                <w:t>2</w:t>
              </w:r>
            </w:ins>
          </w:p>
        </w:tc>
      </w:tr>
      <w:tr w:rsidR="00C574E8" w:rsidTr="00FE6776">
        <w:trPr>
          <w:trHeight w:val="432"/>
          <w:ins w:id="1421"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22" w:author="ATIT DANGAURA THARU" w:date="2024-08-11T22:18:00Z">
              <w:tcPr>
                <w:tcW w:w="2254" w:type="dxa"/>
              </w:tcPr>
            </w:tcPrChange>
          </w:tcPr>
          <w:p w:rsidR="00C574E8" w:rsidRDefault="00C574E8">
            <w:pPr>
              <w:spacing w:line="360" w:lineRule="auto"/>
              <w:rPr>
                <w:ins w:id="1423" w:author="ATIT DANGAURA THARU" w:date="2024-08-11T06:34:00Z"/>
              </w:rPr>
              <w:pPrChange w:id="1424" w:author="ATIT DANGAURA THARU" w:date="2024-08-13T14:35:00Z">
                <w:pPr/>
              </w:pPrChange>
            </w:pPr>
            <w:ins w:id="1425" w:author="ATIT DANGAURA THARU" w:date="2024-08-18T21:26:00Z">
              <w:r>
                <w:rPr>
                  <w:color w:val="000000"/>
                </w:rPr>
                <w:t>Analysis</w:t>
              </w:r>
            </w:ins>
          </w:p>
        </w:tc>
        <w:tc>
          <w:tcPr>
            <w:tcW w:w="2258" w:type="dxa"/>
            <w:vAlign w:val="bottom"/>
            <w:tcPrChange w:id="1426" w:author="ATIT DANGAURA THARU" w:date="2024-08-11T22:18: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27" w:author="ATIT DANGAURA THARU" w:date="2024-08-11T06:34:00Z"/>
              </w:rPr>
              <w:pPrChange w:id="1428"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29" w:author="ATIT DANGAURA THARU" w:date="2024-08-18T21:26:00Z">
              <w:r>
                <w:rPr>
                  <w:color w:val="000000"/>
                </w:rPr>
                <w:t>6/8/2024</w:t>
              </w:r>
            </w:ins>
          </w:p>
        </w:tc>
        <w:tc>
          <w:tcPr>
            <w:tcW w:w="2258" w:type="dxa"/>
            <w:vAlign w:val="bottom"/>
            <w:tcPrChange w:id="1430" w:author="ATIT DANGAURA THARU" w:date="2024-08-11T22:18: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31" w:author="ATIT DANGAURA THARU" w:date="2024-08-11T06:34:00Z"/>
              </w:rPr>
              <w:pPrChange w:id="1432"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33" w:author="ATIT DANGAURA THARU" w:date="2024-08-18T21:26:00Z">
              <w:r>
                <w:rPr>
                  <w:color w:val="000000"/>
                </w:rPr>
                <w:t>6/13/2024</w:t>
              </w:r>
            </w:ins>
          </w:p>
        </w:tc>
        <w:tc>
          <w:tcPr>
            <w:tcW w:w="2258" w:type="dxa"/>
            <w:vAlign w:val="bottom"/>
            <w:tcPrChange w:id="1434" w:author="ATIT DANGAURA THARU" w:date="2024-08-11T22:18: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35" w:author="ATIT DANGAURA THARU" w:date="2024-08-11T06:34:00Z"/>
              </w:rPr>
              <w:pPrChange w:id="1436"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37" w:author="ATIT DANGAURA THARU" w:date="2024-08-18T21:26:00Z">
              <w:r>
                <w:rPr>
                  <w:color w:val="000000"/>
                </w:rPr>
                <w:t>5</w:t>
              </w:r>
            </w:ins>
          </w:p>
        </w:tc>
      </w:tr>
      <w:tr w:rsidR="00C574E8" w:rsidTr="00FE6776">
        <w:trPr>
          <w:cnfStyle w:val="000000100000" w:firstRow="0" w:lastRow="0" w:firstColumn="0" w:lastColumn="0" w:oddVBand="0" w:evenVBand="0" w:oddHBand="1" w:evenHBand="0" w:firstRowFirstColumn="0" w:firstRowLastColumn="0" w:lastRowFirstColumn="0" w:lastRowLastColumn="0"/>
          <w:trHeight w:val="432"/>
          <w:ins w:id="1438"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39" w:author="ATIT DANGAURA THARU" w:date="2024-08-11T22:18:00Z">
              <w:tcPr>
                <w:tcW w:w="2254" w:type="dxa"/>
              </w:tcPr>
            </w:tcPrChange>
          </w:tcPr>
          <w:p w:rsidR="00C574E8" w:rsidRDefault="00C574E8">
            <w:pPr>
              <w:spacing w:line="360" w:lineRule="auto"/>
              <w:cnfStyle w:val="001000100000" w:firstRow="0" w:lastRow="0" w:firstColumn="1" w:lastColumn="0" w:oddVBand="0" w:evenVBand="0" w:oddHBand="1" w:evenHBand="0" w:firstRowFirstColumn="0" w:firstRowLastColumn="0" w:lastRowFirstColumn="0" w:lastRowLastColumn="0"/>
              <w:rPr>
                <w:ins w:id="1440" w:author="ATIT DANGAURA THARU" w:date="2024-08-11T06:34:00Z"/>
              </w:rPr>
              <w:pPrChange w:id="1441" w:author="ATIT DANGAURA THARU" w:date="2024-08-13T14:35:00Z">
                <w:pPr>
                  <w:cnfStyle w:val="001000100000" w:firstRow="0" w:lastRow="0" w:firstColumn="1" w:lastColumn="0" w:oddVBand="0" w:evenVBand="0" w:oddHBand="1" w:evenHBand="0" w:firstRowFirstColumn="0" w:firstRowLastColumn="0" w:lastRowFirstColumn="0" w:lastRowLastColumn="0"/>
                </w:pPr>
              </w:pPrChange>
            </w:pPr>
            <w:ins w:id="1442" w:author="ATIT DANGAURA THARU" w:date="2024-08-18T21:26:00Z">
              <w:r>
                <w:rPr>
                  <w:color w:val="000000"/>
                </w:rPr>
                <w:t>Design</w:t>
              </w:r>
            </w:ins>
          </w:p>
        </w:tc>
        <w:tc>
          <w:tcPr>
            <w:tcW w:w="2258" w:type="dxa"/>
            <w:vAlign w:val="bottom"/>
            <w:tcPrChange w:id="1443"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44" w:author="ATIT DANGAURA THARU" w:date="2024-08-11T06:34:00Z"/>
              </w:rPr>
              <w:pPrChange w:id="1445"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46" w:author="ATIT DANGAURA THARU" w:date="2024-08-18T21:26:00Z">
              <w:r>
                <w:rPr>
                  <w:color w:val="000000"/>
                </w:rPr>
                <w:t>6/14/2024</w:t>
              </w:r>
            </w:ins>
          </w:p>
        </w:tc>
        <w:tc>
          <w:tcPr>
            <w:tcW w:w="2258" w:type="dxa"/>
            <w:vAlign w:val="bottom"/>
            <w:tcPrChange w:id="1447"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48" w:author="ATIT DANGAURA THARU" w:date="2024-08-11T06:34:00Z"/>
              </w:rPr>
              <w:pPrChange w:id="1449"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50" w:author="ATIT DANGAURA THARU" w:date="2024-08-18T21:26:00Z">
              <w:r>
                <w:rPr>
                  <w:color w:val="000000"/>
                </w:rPr>
                <w:t>6/30/2024</w:t>
              </w:r>
            </w:ins>
          </w:p>
        </w:tc>
        <w:tc>
          <w:tcPr>
            <w:tcW w:w="2258" w:type="dxa"/>
            <w:vAlign w:val="bottom"/>
            <w:tcPrChange w:id="1451" w:author="ATIT DANGAURA THARU" w:date="2024-08-11T22:18: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52" w:author="ATIT DANGAURA THARU" w:date="2024-08-11T06:34:00Z"/>
              </w:rPr>
              <w:pPrChange w:id="1453"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54" w:author="ATIT DANGAURA THARU" w:date="2024-08-18T21:26:00Z">
              <w:r>
                <w:rPr>
                  <w:color w:val="000000"/>
                </w:rPr>
                <w:t>16</w:t>
              </w:r>
            </w:ins>
          </w:p>
        </w:tc>
      </w:tr>
      <w:tr w:rsidR="00C574E8" w:rsidTr="00FE6776">
        <w:trPr>
          <w:trHeight w:val="432"/>
          <w:ins w:id="1455"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56" w:author="ATIT DANGAURA THARU" w:date="2024-08-11T22:19:00Z">
              <w:tcPr>
                <w:tcW w:w="2254" w:type="dxa"/>
              </w:tcPr>
            </w:tcPrChange>
          </w:tcPr>
          <w:p w:rsidR="00C574E8" w:rsidRDefault="00C574E8">
            <w:pPr>
              <w:spacing w:line="360" w:lineRule="auto"/>
              <w:rPr>
                <w:ins w:id="1457" w:author="ATIT DANGAURA THARU" w:date="2024-08-11T06:34:00Z"/>
              </w:rPr>
              <w:pPrChange w:id="1458" w:author="ATIT DANGAURA THARU" w:date="2024-08-13T14:35:00Z">
                <w:pPr/>
              </w:pPrChange>
            </w:pPr>
            <w:ins w:id="1459" w:author="ATIT DANGAURA THARU" w:date="2024-08-18T21:26:00Z">
              <w:r>
                <w:rPr>
                  <w:color w:val="000000"/>
                </w:rPr>
                <w:t>Coding</w:t>
              </w:r>
            </w:ins>
          </w:p>
        </w:tc>
        <w:tc>
          <w:tcPr>
            <w:tcW w:w="2258" w:type="dxa"/>
            <w:vAlign w:val="bottom"/>
            <w:tcPrChange w:id="1460"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61" w:author="ATIT DANGAURA THARU" w:date="2024-08-11T06:34:00Z"/>
              </w:rPr>
              <w:pPrChange w:id="1462"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63" w:author="ATIT DANGAURA THARU" w:date="2024-08-18T21:26:00Z">
              <w:r>
                <w:rPr>
                  <w:color w:val="000000"/>
                </w:rPr>
                <w:t>7/1/2024</w:t>
              </w:r>
            </w:ins>
          </w:p>
        </w:tc>
        <w:tc>
          <w:tcPr>
            <w:tcW w:w="2258" w:type="dxa"/>
            <w:vAlign w:val="bottom"/>
            <w:tcPrChange w:id="1464"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65" w:author="ATIT DANGAURA THARU" w:date="2024-08-11T06:34:00Z"/>
              </w:rPr>
              <w:pPrChange w:id="1466"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67" w:author="ATIT DANGAURA THARU" w:date="2024-08-18T21:26:00Z">
              <w:r>
                <w:rPr>
                  <w:color w:val="000000"/>
                </w:rPr>
                <w:t>8/20/2024</w:t>
              </w:r>
            </w:ins>
          </w:p>
        </w:tc>
        <w:tc>
          <w:tcPr>
            <w:tcW w:w="2258" w:type="dxa"/>
            <w:vAlign w:val="bottom"/>
            <w:tcPrChange w:id="1468"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69" w:author="ATIT DANGAURA THARU" w:date="2024-08-11T06:34:00Z"/>
              </w:rPr>
              <w:pPrChange w:id="1470"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71" w:author="ATIT DANGAURA THARU" w:date="2024-08-18T21:26:00Z">
              <w:r>
                <w:rPr>
                  <w:color w:val="000000"/>
                </w:rPr>
                <w:t>50</w:t>
              </w:r>
            </w:ins>
          </w:p>
        </w:tc>
      </w:tr>
      <w:tr w:rsidR="00C574E8" w:rsidTr="00FE6776">
        <w:trPr>
          <w:cnfStyle w:val="000000100000" w:firstRow="0" w:lastRow="0" w:firstColumn="0" w:lastColumn="0" w:oddVBand="0" w:evenVBand="0" w:oddHBand="1" w:evenHBand="0" w:firstRowFirstColumn="0" w:firstRowLastColumn="0" w:lastRowFirstColumn="0" w:lastRowLastColumn="0"/>
          <w:trHeight w:val="432"/>
          <w:ins w:id="1472"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73" w:author="ATIT DANGAURA THARU" w:date="2024-08-11T22:19:00Z">
              <w:tcPr>
                <w:tcW w:w="2254" w:type="dxa"/>
              </w:tcPr>
            </w:tcPrChange>
          </w:tcPr>
          <w:p w:rsidR="00C574E8" w:rsidRDefault="00C574E8">
            <w:pPr>
              <w:spacing w:line="360" w:lineRule="auto"/>
              <w:cnfStyle w:val="001000100000" w:firstRow="0" w:lastRow="0" w:firstColumn="1" w:lastColumn="0" w:oddVBand="0" w:evenVBand="0" w:oddHBand="1" w:evenHBand="0" w:firstRowFirstColumn="0" w:firstRowLastColumn="0" w:lastRowFirstColumn="0" w:lastRowLastColumn="0"/>
              <w:rPr>
                <w:ins w:id="1474" w:author="ATIT DANGAURA THARU" w:date="2024-08-11T06:34:00Z"/>
              </w:rPr>
              <w:pPrChange w:id="1475" w:author="ATIT DANGAURA THARU" w:date="2024-08-13T14:35:00Z">
                <w:pPr>
                  <w:cnfStyle w:val="001000100000" w:firstRow="0" w:lastRow="0" w:firstColumn="1" w:lastColumn="0" w:oddVBand="0" w:evenVBand="0" w:oddHBand="1" w:evenHBand="0" w:firstRowFirstColumn="0" w:firstRowLastColumn="0" w:lastRowFirstColumn="0" w:lastRowLastColumn="0"/>
                </w:pPr>
              </w:pPrChange>
            </w:pPr>
            <w:ins w:id="1476" w:author="ATIT DANGAURA THARU" w:date="2024-08-18T21:26:00Z">
              <w:r>
                <w:rPr>
                  <w:color w:val="000000"/>
                </w:rPr>
                <w:t>Testing</w:t>
              </w:r>
            </w:ins>
          </w:p>
        </w:tc>
        <w:tc>
          <w:tcPr>
            <w:tcW w:w="2258" w:type="dxa"/>
            <w:vAlign w:val="bottom"/>
            <w:tcPrChange w:id="1477" w:author="ATIT DANGAURA THARU" w:date="2024-08-11T22:19: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78" w:author="ATIT DANGAURA THARU" w:date="2024-08-11T06:34:00Z"/>
              </w:rPr>
              <w:pPrChange w:id="1479"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80" w:author="ATIT DANGAURA THARU" w:date="2024-08-18T21:26:00Z">
              <w:r>
                <w:rPr>
                  <w:color w:val="000000"/>
                </w:rPr>
                <w:t>8/21/2024</w:t>
              </w:r>
            </w:ins>
          </w:p>
        </w:tc>
        <w:tc>
          <w:tcPr>
            <w:tcW w:w="2258" w:type="dxa"/>
            <w:vAlign w:val="bottom"/>
            <w:tcPrChange w:id="1481" w:author="ATIT DANGAURA THARU" w:date="2024-08-11T22:19: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82" w:author="ATIT DANGAURA THARU" w:date="2024-08-11T06:34:00Z"/>
              </w:rPr>
              <w:pPrChange w:id="1483"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84" w:author="ATIT DANGAURA THARU" w:date="2024-08-18T21:26:00Z">
              <w:r>
                <w:rPr>
                  <w:color w:val="000000"/>
                </w:rPr>
                <w:t>8/24/2024</w:t>
              </w:r>
            </w:ins>
          </w:p>
        </w:tc>
        <w:tc>
          <w:tcPr>
            <w:tcW w:w="2258" w:type="dxa"/>
            <w:vAlign w:val="bottom"/>
            <w:tcPrChange w:id="1485" w:author="ATIT DANGAURA THARU" w:date="2024-08-11T22:19:00Z">
              <w:tcPr>
                <w:tcW w:w="2254" w:type="dxa"/>
              </w:tcPr>
            </w:tcPrChange>
          </w:tcPr>
          <w:p w:rsidR="00C574E8" w:rsidRDefault="00C574E8">
            <w:pPr>
              <w:spacing w:line="360" w:lineRule="auto"/>
              <w:cnfStyle w:val="000000100000" w:firstRow="0" w:lastRow="0" w:firstColumn="0" w:lastColumn="0" w:oddVBand="0" w:evenVBand="0" w:oddHBand="1" w:evenHBand="0" w:firstRowFirstColumn="0" w:firstRowLastColumn="0" w:lastRowFirstColumn="0" w:lastRowLastColumn="0"/>
              <w:rPr>
                <w:ins w:id="1486" w:author="ATIT DANGAURA THARU" w:date="2024-08-11T06:34:00Z"/>
              </w:rPr>
              <w:pPrChange w:id="1487" w:author="ATIT DANGAURA THARU" w:date="2024-08-13T14:35:00Z">
                <w:pPr>
                  <w:cnfStyle w:val="000000100000" w:firstRow="0" w:lastRow="0" w:firstColumn="0" w:lastColumn="0" w:oddVBand="0" w:evenVBand="0" w:oddHBand="1" w:evenHBand="0" w:firstRowFirstColumn="0" w:firstRowLastColumn="0" w:lastRowFirstColumn="0" w:lastRowLastColumn="0"/>
                </w:pPr>
              </w:pPrChange>
            </w:pPr>
            <w:ins w:id="1488" w:author="ATIT DANGAURA THARU" w:date="2024-08-18T21:26:00Z">
              <w:r>
                <w:rPr>
                  <w:color w:val="000000"/>
                </w:rPr>
                <w:t>3</w:t>
              </w:r>
            </w:ins>
          </w:p>
        </w:tc>
      </w:tr>
      <w:tr w:rsidR="00C574E8" w:rsidTr="00FE6776">
        <w:trPr>
          <w:trHeight w:val="432"/>
          <w:ins w:id="1489" w:author="ATIT DANGAURA THARU" w:date="2024-08-11T06:34:00Z"/>
        </w:trPr>
        <w:tc>
          <w:tcPr>
            <w:cnfStyle w:val="001000000000" w:firstRow="0" w:lastRow="0" w:firstColumn="1" w:lastColumn="0" w:oddVBand="0" w:evenVBand="0" w:oddHBand="0" w:evenHBand="0" w:firstRowFirstColumn="0" w:firstRowLastColumn="0" w:lastRowFirstColumn="0" w:lastRowLastColumn="0"/>
            <w:tcW w:w="2258" w:type="dxa"/>
            <w:vAlign w:val="bottom"/>
            <w:tcPrChange w:id="1490" w:author="ATIT DANGAURA THARU" w:date="2024-08-11T22:19:00Z">
              <w:tcPr>
                <w:tcW w:w="2254" w:type="dxa"/>
              </w:tcPr>
            </w:tcPrChange>
          </w:tcPr>
          <w:p w:rsidR="00C574E8" w:rsidRDefault="00C574E8">
            <w:pPr>
              <w:spacing w:line="360" w:lineRule="auto"/>
              <w:rPr>
                <w:ins w:id="1491" w:author="ATIT DANGAURA THARU" w:date="2024-08-11T06:34:00Z"/>
              </w:rPr>
              <w:pPrChange w:id="1492" w:author="ATIT DANGAURA THARU" w:date="2024-08-13T14:35:00Z">
                <w:pPr/>
              </w:pPrChange>
            </w:pPr>
            <w:ins w:id="1493" w:author="ATIT DANGAURA THARU" w:date="2024-08-18T21:26:00Z">
              <w:r>
                <w:rPr>
                  <w:color w:val="000000"/>
                </w:rPr>
                <w:t>Delivery</w:t>
              </w:r>
            </w:ins>
          </w:p>
        </w:tc>
        <w:tc>
          <w:tcPr>
            <w:tcW w:w="2258" w:type="dxa"/>
            <w:vAlign w:val="bottom"/>
            <w:tcPrChange w:id="1494"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95" w:author="ATIT DANGAURA THARU" w:date="2024-08-11T06:34:00Z"/>
              </w:rPr>
              <w:pPrChange w:id="1496"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497" w:author="ATIT DANGAURA THARU" w:date="2024-08-18T21:26:00Z">
              <w:r>
                <w:rPr>
                  <w:color w:val="000000"/>
                </w:rPr>
                <w:t>8/25/2024</w:t>
              </w:r>
            </w:ins>
          </w:p>
        </w:tc>
        <w:tc>
          <w:tcPr>
            <w:tcW w:w="2258" w:type="dxa"/>
            <w:vAlign w:val="bottom"/>
            <w:tcPrChange w:id="1498"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499" w:author="ATIT DANGAURA THARU" w:date="2024-08-11T06:34:00Z"/>
              </w:rPr>
              <w:pPrChange w:id="1500"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501" w:author="ATIT DANGAURA THARU" w:date="2024-08-18T21:26:00Z">
              <w:r>
                <w:rPr>
                  <w:color w:val="000000"/>
                </w:rPr>
                <w:t>8/27/2024</w:t>
              </w:r>
            </w:ins>
          </w:p>
        </w:tc>
        <w:tc>
          <w:tcPr>
            <w:tcW w:w="2258" w:type="dxa"/>
            <w:vAlign w:val="bottom"/>
            <w:tcPrChange w:id="1502" w:author="ATIT DANGAURA THARU" w:date="2024-08-11T22:19:00Z">
              <w:tcPr>
                <w:tcW w:w="2254" w:type="dxa"/>
              </w:tcPr>
            </w:tcPrChange>
          </w:tcPr>
          <w:p w:rsidR="00C574E8" w:rsidRDefault="00C574E8">
            <w:pPr>
              <w:spacing w:line="360" w:lineRule="auto"/>
              <w:cnfStyle w:val="000000000000" w:firstRow="0" w:lastRow="0" w:firstColumn="0" w:lastColumn="0" w:oddVBand="0" w:evenVBand="0" w:oddHBand="0" w:evenHBand="0" w:firstRowFirstColumn="0" w:firstRowLastColumn="0" w:lastRowFirstColumn="0" w:lastRowLastColumn="0"/>
              <w:rPr>
                <w:ins w:id="1503" w:author="ATIT DANGAURA THARU" w:date="2024-08-11T06:34:00Z"/>
              </w:rPr>
              <w:pPrChange w:id="1504" w:author="ATIT DANGAURA THARU" w:date="2024-08-13T14:35:00Z">
                <w:pPr>
                  <w:cnfStyle w:val="000000000000" w:firstRow="0" w:lastRow="0" w:firstColumn="0" w:lastColumn="0" w:oddVBand="0" w:evenVBand="0" w:oddHBand="0" w:evenHBand="0" w:firstRowFirstColumn="0" w:firstRowLastColumn="0" w:lastRowFirstColumn="0" w:lastRowLastColumn="0"/>
                </w:pPr>
              </w:pPrChange>
            </w:pPr>
            <w:ins w:id="1505" w:author="ATIT DANGAURA THARU" w:date="2024-08-18T21:26:00Z">
              <w:r>
                <w:rPr>
                  <w:color w:val="000000"/>
                </w:rPr>
                <w:t>2</w:t>
              </w:r>
            </w:ins>
          </w:p>
        </w:tc>
      </w:tr>
    </w:tbl>
    <w:p w:rsidR="00CA7A6F" w:rsidRPr="00CA7A6F" w:rsidRDefault="00CA7A6F">
      <w:pPr>
        <w:spacing w:line="360" w:lineRule="auto"/>
        <w:rPr>
          <w:ins w:id="1506" w:author="ATIT DANGAURA THARU" w:date="2024-08-11T06:20:00Z"/>
        </w:rPr>
        <w:pPrChange w:id="1507" w:author="ATIT DANGAURA THARU" w:date="2024-08-13T14:35:00Z">
          <w:pPr/>
        </w:pPrChange>
      </w:pPr>
    </w:p>
    <w:p w:rsidR="00CA7A6F" w:rsidRDefault="0045267A">
      <w:pPr>
        <w:keepNext/>
        <w:spacing w:line="360" w:lineRule="auto"/>
        <w:rPr>
          <w:ins w:id="1508" w:author="ATIT DANGAURA THARU" w:date="2024-08-11T06:31:00Z"/>
        </w:rPr>
        <w:pPrChange w:id="1509" w:author="ATIT DANGAURA THARU" w:date="2024-08-13T14:35:00Z">
          <w:pPr/>
        </w:pPrChange>
      </w:pPr>
      <w:ins w:id="1510" w:author="ATIT DANGAURA THARU" w:date="2024-08-11T06:20:00Z">
        <w:r>
          <w:rPr>
            <w:noProof/>
          </w:rPr>
          <w:drawing>
            <wp:inline distT="0" distB="0" distL="0" distR="0" wp14:anchorId="1D7E0A11" wp14:editId="0754E3C1">
              <wp:extent cx="5727700" cy="32004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45267A" w:rsidRPr="00CA7A6F" w:rsidRDefault="00CA7A6F">
      <w:pPr>
        <w:pStyle w:val="Caption"/>
        <w:spacing w:line="360" w:lineRule="auto"/>
        <w:jc w:val="center"/>
        <w:rPr>
          <w:ins w:id="1511" w:author="ATIT DANGAURA THARU" w:date="2024-08-07T11:23:00Z"/>
          <w:rFonts w:ascii="Times New Roman" w:hAnsi="Times New Roman" w:cs="Times New Roman"/>
          <w:b/>
          <w:bCs/>
          <w:sz w:val="24"/>
          <w:szCs w:val="24"/>
          <w:rPrChange w:id="1512" w:author="ATIT DANGAURA THARU" w:date="2024-08-11T06:32:00Z">
            <w:rPr>
              <w:ins w:id="1513" w:author="ATIT DANGAURA THARU" w:date="2024-08-07T11:23:00Z"/>
            </w:rPr>
          </w:rPrChange>
        </w:rPr>
        <w:pPrChange w:id="1514" w:author="ATIT DANGAURA THARU" w:date="2024-08-13T14:35:00Z">
          <w:pPr/>
        </w:pPrChange>
      </w:pPr>
      <w:bookmarkStart w:id="1515" w:name="_Toc175245388"/>
      <w:ins w:id="1516" w:author="ATIT DANGAURA THARU" w:date="2024-08-11T06:31:00Z">
        <w:r w:rsidRPr="00CA7A6F">
          <w:rPr>
            <w:rFonts w:ascii="Times New Roman" w:hAnsi="Times New Roman" w:cs="Times New Roman"/>
            <w:b/>
            <w:bCs/>
            <w:i w:val="0"/>
            <w:iCs w:val="0"/>
            <w:color w:val="auto"/>
            <w:sz w:val="24"/>
            <w:szCs w:val="24"/>
            <w:rPrChange w:id="1517" w:author="ATIT DANGAURA THARU" w:date="2024-08-11T06:32:00Z">
              <w:rPr>
                <w:i/>
                <w:iCs/>
              </w:rPr>
            </w:rPrChange>
          </w:rPr>
          <w:t xml:space="preserve">Figure </w:t>
        </w:r>
      </w:ins>
      <w:ins w:id="1518" w:author="ATIT DANGAURA THARU" w:date="2024-08-13T14:30:00Z">
        <w:r w:rsidR="004051B4">
          <w:rPr>
            <w:rFonts w:ascii="Times New Roman" w:hAnsi="Times New Roman" w:cs="Times New Roman"/>
            <w:b/>
            <w:bCs/>
            <w:i w:val="0"/>
            <w:iCs w:val="0"/>
            <w:color w:val="auto"/>
            <w:sz w:val="24"/>
            <w:szCs w:val="24"/>
          </w:rPr>
          <w:t>3</w:t>
        </w:r>
      </w:ins>
      <w:ins w:id="1519" w:author="ATIT DANGAURA THARU" w:date="2024-08-14T14:40:00Z">
        <w:r w:rsidR="00D679C4">
          <w:rPr>
            <w:rFonts w:ascii="Times New Roman" w:hAnsi="Times New Roman" w:cs="Times New Roman"/>
            <w:b/>
            <w:bCs/>
            <w:i w:val="0"/>
            <w:iCs w:val="0"/>
            <w:color w:val="auto"/>
            <w:sz w:val="24"/>
            <w:szCs w:val="24"/>
          </w:rPr>
          <w:t>.</w:t>
        </w:r>
        <w:r w:rsidR="00D679C4">
          <w:rPr>
            <w:rFonts w:ascii="Times New Roman" w:hAnsi="Times New Roman" w:cs="Times New Roman"/>
            <w:b/>
            <w:bCs/>
            <w:i w:val="0"/>
            <w:iCs w:val="0"/>
            <w:color w:val="auto"/>
            <w:sz w:val="24"/>
            <w:szCs w:val="24"/>
          </w:rPr>
          <w:fldChar w:fldCharType="begin"/>
        </w:r>
        <w:r w:rsidR="00D679C4">
          <w:rPr>
            <w:rFonts w:ascii="Times New Roman" w:hAnsi="Times New Roman" w:cs="Times New Roman"/>
            <w:b/>
            <w:bCs/>
            <w:i w:val="0"/>
            <w:iCs w:val="0"/>
            <w:color w:val="auto"/>
            <w:sz w:val="24"/>
            <w:szCs w:val="24"/>
          </w:rPr>
          <w:instrText xml:space="preserve"> SEQ Figure \* ARABIC \s 1 </w:instrText>
        </w:r>
      </w:ins>
      <w:r w:rsidR="00D679C4">
        <w:rPr>
          <w:rFonts w:ascii="Times New Roman" w:hAnsi="Times New Roman" w:cs="Times New Roman"/>
          <w:b/>
          <w:bCs/>
          <w:i w:val="0"/>
          <w:iCs w:val="0"/>
          <w:color w:val="auto"/>
          <w:sz w:val="24"/>
          <w:szCs w:val="24"/>
        </w:rPr>
        <w:fldChar w:fldCharType="separate"/>
      </w:r>
      <w:ins w:id="1520" w:author="ATIT DANGAURA THARU" w:date="2024-08-22T19:33:00Z">
        <w:r w:rsidR="002D2F86">
          <w:rPr>
            <w:rFonts w:ascii="Times New Roman" w:hAnsi="Times New Roman" w:cs="Times New Roman"/>
            <w:b/>
            <w:bCs/>
            <w:i w:val="0"/>
            <w:iCs w:val="0"/>
            <w:noProof/>
            <w:color w:val="auto"/>
            <w:sz w:val="24"/>
            <w:szCs w:val="24"/>
          </w:rPr>
          <w:t>6</w:t>
        </w:r>
      </w:ins>
      <w:ins w:id="1521" w:author="ATIT DANGAURA THARU" w:date="2024-08-14T14:40:00Z">
        <w:r w:rsidR="00D679C4">
          <w:rPr>
            <w:rFonts w:ascii="Times New Roman" w:hAnsi="Times New Roman" w:cs="Times New Roman"/>
            <w:b/>
            <w:bCs/>
            <w:i w:val="0"/>
            <w:iCs w:val="0"/>
            <w:color w:val="auto"/>
            <w:sz w:val="24"/>
            <w:szCs w:val="24"/>
          </w:rPr>
          <w:fldChar w:fldCharType="end"/>
        </w:r>
      </w:ins>
      <w:ins w:id="1522" w:author="ATIT DANGAURA THARU" w:date="2024-08-11T06:31:00Z">
        <w:r w:rsidRPr="00CA7A6F">
          <w:rPr>
            <w:rFonts w:ascii="Times New Roman" w:hAnsi="Times New Roman" w:cs="Times New Roman"/>
            <w:b/>
            <w:bCs/>
            <w:i w:val="0"/>
            <w:iCs w:val="0"/>
            <w:color w:val="auto"/>
            <w:sz w:val="24"/>
            <w:szCs w:val="24"/>
            <w:rPrChange w:id="1523" w:author="ATIT DANGAURA THARU" w:date="2024-08-11T06:32:00Z">
              <w:rPr>
                <w:i/>
                <w:iCs/>
              </w:rPr>
            </w:rPrChange>
          </w:rPr>
          <w:t xml:space="preserve"> Gantt </w:t>
        </w:r>
      </w:ins>
      <w:ins w:id="1524" w:author="ATIT DANGAURA THARU" w:date="2024-08-11T06:32:00Z">
        <w:r w:rsidRPr="00CA7A6F">
          <w:rPr>
            <w:rFonts w:ascii="Times New Roman" w:hAnsi="Times New Roman" w:cs="Times New Roman"/>
            <w:b/>
            <w:bCs/>
            <w:i w:val="0"/>
            <w:iCs w:val="0"/>
            <w:color w:val="auto"/>
            <w:sz w:val="24"/>
            <w:szCs w:val="24"/>
          </w:rPr>
          <w:t>chart</w:t>
        </w:r>
      </w:ins>
      <w:bookmarkEnd w:id="1515"/>
    </w:p>
    <w:p w:rsidR="00AA70DF" w:rsidRDefault="00AA70DF">
      <w:pPr>
        <w:rPr>
          <w:ins w:id="1525" w:author="ATIT DANGAURA THARU" w:date="2024-08-14T14:30:00Z"/>
          <w:rFonts w:ascii="Times New Roman" w:eastAsiaTheme="majorEastAsia" w:hAnsi="Times New Roman" w:cstheme="majorBidi"/>
          <w:b/>
          <w:caps/>
          <w:sz w:val="32"/>
          <w:szCs w:val="29"/>
        </w:rPr>
      </w:pPr>
      <w:ins w:id="1526" w:author="ATIT DANGAURA THARU" w:date="2024-08-14T14:30:00Z">
        <w:r>
          <w:br w:type="page"/>
        </w:r>
      </w:ins>
    </w:p>
    <w:p w:rsidR="003E42DD" w:rsidRDefault="004051B4">
      <w:pPr>
        <w:pStyle w:val="Heading1"/>
        <w:spacing w:line="360" w:lineRule="auto"/>
        <w:rPr>
          <w:ins w:id="1527" w:author="ATIT DANGAURA THARU" w:date="2024-08-12T08:39:00Z"/>
        </w:rPr>
        <w:pPrChange w:id="1528" w:author="ATIT DANGAURA THARU" w:date="2024-08-13T14:35:00Z">
          <w:pPr/>
        </w:pPrChange>
      </w:pPr>
      <w:bookmarkStart w:id="1529" w:name="_Toc175247399"/>
      <w:ins w:id="1530" w:author="ATIT DANGAURA THARU" w:date="2024-08-13T14:30:00Z">
        <w:r>
          <w:lastRenderedPageBreak/>
          <w:t>Chapter</w:t>
        </w:r>
      </w:ins>
      <w:ins w:id="1531" w:author="ATIT DANGAURA THARU" w:date="2024-08-22T19:17:00Z">
        <w:r w:rsidR="009B696E">
          <w:t xml:space="preserve"> </w:t>
        </w:r>
      </w:ins>
      <w:ins w:id="1532" w:author="ATIT DANGAURA THARU" w:date="2024-08-13T14:30:00Z">
        <w:r>
          <w:t xml:space="preserve">4: </w:t>
        </w:r>
      </w:ins>
      <w:ins w:id="1533" w:author="ATIT DANGAURA THARU" w:date="2024-08-07T11:23:00Z">
        <w:r w:rsidR="003E42DD" w:rsidRPr="006D42F1">
          <w:t>Expected Outcome</w:t>
        </w:r>
      </w:ins>
      <w:bookmarkEnd w:id="1529"/>
    </w:p>
    <w:p w:rsidR="005512F4" w:rsidRDefault="008140A2">
      <w:pPr>
        <w:spacing w:line="360" w:lineRule="auto"/>
        <w:jc w:val="both"/>
        <w:rPr>
          <w:ins w:id="1534" w:author="ATIT DANGAURA THARU" w:date="2024-08-13T18:45:00Z"/>
          <w:rFonts w:ascii="Times New Roman" w:hAnsi="Times New Roman" w:cs="Times New Roman"/>
          <w:sz w:val="24"/>
          <w:szCs w:val="24"/>
        </w:rPr>
        <w:pPrChange w:id="1535" w:author="ATIT DANGAURA THARU" w:date="2024-08-13T14:35:00Z">
          <w:pPr/>
        </w:pPrChange>
      </w:pPr>
      <w:ins w:id="1536" w:author="ATIT DANGAURA THARU" w:date="2024-08-13T16:34:00Z">
        <w:r>
          <w:rPr>
            <w:rFonts w:ascii="Times New Roman" w:hAnsi="Times New Roman" w:cs="Times New Roman"/>
            <w:sz w:val="24"/>
            <w:szCs w:val="24"/>
          </w:rPr>
          <w:t xml:space="preserve">After completion </w:t>
        </w:r>
      </w:ins>
      <w:ins w:id="1537" w:author="ATIT DANGAURA THARU" w:date="2024-08-13T16:35:00Z">
        <w:r>
          <w:rPr>
            <w:rFonts w:ascii="Times New Roman" w:hAnsi="Times New Roman" w:cs="Times New Roman"/>
            <w:sz w:val="24"/>
            <w:szCs w:val="24"/>
          </w:rPr>
          <w:t>of my project</w:t>
        </w:r>
      </w:ins>
      <w:ins w:id="1538" w:author="ATIT DANGAURA THARU" w:date="2024-08-13T18:46:00Z">
        <w:r w:rsidR="005512F4">
          <w:rPr>
            <w:rFonts w:ascii="Times New Roman" w:hAnsi="Times New Roman" w:cs="Times New Roman"/>
            <w:sz w:val="24"/>
            <w:szCs w:val="24"/>
          </w:rPr>
          <w:t>,</w:t>
        </w:r>
      </w:ins>
      <w:ins w:id="1539" w:author="ATIT DANGAURA THARU" w:date="2024-08-13T16:35:00Z">
        <w:r>
          <w:rPr>
            <w:rFonts w:ascii="Times New Roman" w:hAnsi="Times New Roman" w:cs="Times New Roman"/>
            <w:sz w:val="24"/>
            <w:szCs w:val="24"/>
          </w:rPr>
          <w:t xml:space="preserve"> expected outcome</w:t>
        </w:r>
      </w:ins>
      <w:ins w:id="1540" w:author="ATIT DANGAURA THARU" w:date="2024-08-14T14:51:00Z">
        <w:r w:rsidR="0075015F">
          <w:rPr>
            <w:rFonts w:ascii="Times New Roman" w:hAnsi="Times New Roman" w:cs="Times New Roman"/>
            <w:sz w:val="24"/>
            <w:szCs w:val="24"/>
          </w:rPr>
          <w:t>s</w:t>
        </w:r>
      </w:ins>
      <w:ins w:id="1541" w:author="ATIT DANGAURA THARU" w:date="2024-08-13T18:45:00Z">
        <w:r w:rsidR="005512F4">
          <w:rPr>
            <w:rFonts w:ascii="Times New Roman" w:hAnsi="Times New Roman" w:cs="Times New Roman"/>
            <w:sz w:val="24"/>
            <w:szCs w:val="24"/>
          </w:rPr>
          <w:t xml:space="preserve"> include:</w:t>
        </w:r>
      </w:ins>
    </w:p>
    <w:p w:rsidR="005512F4" w:rsidRDefault="005512F4">
      <w:pPr>
        <w:pStyle w:val="ListParagraph"/>
        <w:numPr>
          <w:ilvl w:val="0"/>
          <w:numId w:val="13"/>
        </w:numPr>
        <w:spacing w:line="360" w:lineRule="auto"/>
        <w:ind w:left="360"/>
        <w:jc w:val="both"/>
        <w:rPr>
          <w:ins w:id="1542" w:author="ATIT DANGAURA THARU" w:date="2024-08-13T18:48:00Z"/>
          <w:rFonts w:ascii="Times New Roman" w:hAnsi="Times New Roman" w:cs="Times New Roman"/>
          <w:sz w:val="24"/>
          <w:szCs w:val="24"/>
        </w:rPr>
        <w:pPrChange w:id="1543" w:author="ATIT DANGAURA THARU" w:date="2024-08-13T18:53:00Z">
          <w:pPr/>
        </w:pPrChange>
      </w:pPr>
      <w:ins w:id="1544" w:author="ATIT DANGAURA THARU" w:date="2024-08-13T18:46:00Z">
        <w:r>
          <w:rPr>
            <w:rFonts w:ascii="Times New Roman" w:hAnsi="Times New Roman" w:cs="Times New Roman"/>
            <w:sz w:val="24"/>
            <w:szCs w:val="24"/>
          </w:rPr>
          <w:t>E</w:t>
        </w:r>
      </w:ins>
      <w:ins w:id="1545" w:author="ATIT DANGAURA THARU" w:date="2024-08-13T16:37:00Z">
        <w:r w:rsidR="008140A2" w:rsidRPr="005512F4">
          <w:rPr>
            <w:rFonts w:ascii="Times New Roman" w:hAnsi="Times New Roman" w:cs="Times New Roman"/>
            <w:sz w:val="24"/>
            <w:szCs w:val="24"/>
            <w:rPrChange w:id="1546" w:author="ATIT DANGAURA THARU" w:date="2024-08-13T18:45:00Z">
              <w:rPr/>
            </w:rPrChange>
          </w:rPr>
          <w:t>mployee and employer</w:t>
        </w:r>
      </w:ins>
      <w:ins w:id="1547" w:author="ATIT DANGAURA THARU" w:date="2024-08-13T18:47:00Z">
        <w:r>
          <w:rPr>
            <w:rFonts w:ascii="Times New Roman" w:hAnsi="Times New Roman" w:cs="Times New Roman"/>
            <w:sz w:val="24"/>
            <w:szCs w:val="24"/>
          </w:rPr>
          <w:t xml:space="preserve"> </w:t>
        </w:r>
      </w:ins>
      <w:ins w:id="1548" w:author="ATIT DANGAURA THARU" w:date="2024-08-13T16:38:00Z">
        <w:r w:rsidR="008140A2" w:rsidRPr="005512F4">
          <w:rPr>
            <w:rFonts w:ascii="Times New Roman" w:hAnsi="Times New Roman" w:cs="Times New Roman"/>
            <w:sz w:val="24"/>
            <w:szCs w:val="24"/>
            <w:rPrChange w:id="1549" w:author="ATIT DANGAURA THARU" w:date="2024-08-13T18:45:00Z">
              <w:rPr/>
            </w:rPrChange>
          </w:rPr>
          <w:t xml:space="preserve">create a smooth </w:t>
        </w:r>
      </w:ins>
      <w:ins w:id="1550" w:author="ATIT DANGAURA THARU" w:date="2024-08-13T16:39:00Z">
        <w:r w:rsidR="008140A2" w:rsidRPr="005512F4">
          <w:rPr>
            <w:rFonts w:ascii="Times New Roman" w:hAnsi="Times New Roman" w:cs="Times New Roman"/>
            <w:sz w:val="24"/>
            <w:szCs w:val="24"/>
            <w:rPrChange w:id="1551" w:author="ATIT DANGAURA THARU" w:date="2024-08-13T18:45:00Z">
              <w:rPr/>
            </w:rPrChange>
          </w:rPr>
          <w:t>platform where job seeker can easily find and apply for relevant job</w:t>
        </w:r>
      </w:ins>
      <w:ins w:id="1552" w:author="ATIT DANGAURA THARU" w:date="2024-08-13T18:48:00Z">
        <w:r>
          <w:rPr>
            <w:rFonts w:ascii="Times New Roman" w:hAnsi="Times New Roman" w:cs="Times New Roman"/>
            <w:sz w:val="24"/>
            <w:szCs w:val="24"/>
          </w:rPr>
          <w:t xml:space="preserve"> opportunities</w:t>
        </w:r>
      </w:ins>
      <w:ins w:id="1553" w:author="ATIT DANGAURA THARU" w:date="2024-08-14T14:51:00Z">
        <w:r w:rsidR="00DE7CF6">
          <w:rPr>
            <w:rFonts w:ascii="Times New Roman" w:hAnsi="Times New Roman" w:cs="Times New Roman"/>
            <w:sz w:val="24"/>
            <w:szCs w:val="24"/>
          </w:rPr>
          <w:t>.</w:t>
        </w:r>
      </w:ins>
    </w:p>
    <w:p w:rsidR="005512F4" w:rsidRDefault="005512F4">
      <w:pPr>
        <w:pStyle w:val="ListParagraph"/>
        <w:numPr>
          <w:ilvl w:val="0"/>
          <w:numId w:val="13"/>
        </w:numPr>
        <w:spacing w:line="360" w:lineRule="auto"/>
        <w:ind w:left="360"/>
        <w:jc w:val="both"/>
        <w:rPr>
          <w:ins w:id="1554" w:author="ATIT DANGAURA THARU" w:date="2024-08-13T18:49:00Z"/>
          <w:rFonts w:ascii="Times New Roman" w:hAnsi="Times New Roman" w:cs="Times New Roman"/>
          <w:sz w:val="24"/>
          <w:szCs w:val="24"/>
        </w:rPr>
        <w:pPrChange w:id="1555" w:author="ATIT DANGAURA THARU" w:date="2024-08-13T18:53:00Z">
          <w:pPr/>
        </w:pPrChange>
      </w:pPr>
      <w:ins w:id="1556" w:author="ATIT DANGAURA THARU" w:date="2024-08-13T18:48:00Z">
        <w:r>
          <w:rPr>
            <w:rFonts w:ascii="Times New Roman" w:hAnsi="Times New Roman" w:cs="Times New Roman"/>
            <w:sz w:val="24"/>
            <w:szCs w:val="24"/>
          </w:rPr>
          <w:t>While employers can efficiently post job openings, manage applications, and ide</w:t>
        </w:r>
      </w:ins>
      <w:ins w:id="1557" w:author="ATIT DANGAURA THARU" w:date="2024-08-13T18:49:00Z">
        <w:r w:rsidR="00DE7CF6">
          <w:rPr>
            <w:rFonts w:ascii="Times New Roman" w:hAnsi="Times New Roman" w:cs="Times New Roman"/>
            <w:sz w:val="24"/>
            <w:szCs w:val="24"/>
          </w:rPr>
          <w:t>ntify qualified candidates</w:t>
        </w:r>
      </w:ins>
      <w:ins w:id="1558" w:author="ATIT DANGAURA THARU" w:date="2024-08-14T14:52:00Z">
        <w:r w:rsidR="00DE7CF6">
          <w:rPr>
            <w:rFonts w:ascii="Times New Roman" w:hAnsi="Times New Roman" w:cs="Times New Roman"/>
            <w:sz w:val="24"/>
            <w:szCs w:val="24"/>
          </w:rPr>
          <w:t>.</w:t>
        </w:r>
      </w:ins>
      <w:ins w:id="1559" w:author="ATIT DANGAURA THARU" w:date="2024-08-13T18:49:00Z">
        <w:r>
          <w:rPr>
            <w:rFonts w:ascii="Times New Roman" w:hAnsi="Times New Roman" w:cs="Times New Roman"/>
            <w:sz w:val="24"/>
            <w:szCs w:val="24"/>
          </w:rPr>
          <w:t xml:space="preserve"> </w:t>
        </w:r>
      </w:ins>
    </w:p>
    <w:p w:rsidR="008140A2" w:rsidRDefault="005512F4">
      <w:pPr>
        <w:pStyle w:val="ListParagraph"/>
        <w:numPr>
          <w:ilvl w:val="0"/>
          <w:numId w:val="13"/>
        </w:numPr>
        <w:spacing w:line="360" w:lineRule="auto"/>
        <w:ind w:left="360"/>
        <w:jc w:val="both"/>
        <w:rPr>
          <w:ins w:id="1560" w:author="ATIT DANGAURA THARU" w:date="2024-08-13T18:52:00Z"/>
          <w:rFonts w:ascii="Times New Roman" w:hAnsi="Times New Roman" w:cs="Times New Roman"/>
          <w:sz w:val="24"/>
          <w:szCs w:val="24"/>
        </w:rPr>
        <w:pPrChange w:id="1561" w:author="ATIT DANGAURA THARU" w:date="2024-08-13T18:53:00Z">
          <w:pPr/>
        </w:pPrChange>
      </w:pPr>
      <w:ins w:id="1562" w:author="ATIT DANGAURA THARU" w:date="2024-08-13T18:50:00Z">
        <w:r>
          <w:rPr>
            <w:rFonts w:ascii="Times New Roman" w:hAnsi="Times New Roman" w:cs="Times New Roman"/>
            <w:sz w:val="24"/>
            <w:szCs w:val="24"/>
          </w:rPr>
          <w:t xml:space="preserve">Additionally, employers can </w:t>
        </w:r>
      </w:ins>
      <w:ins w:id="1563" w:author="ATIT DANGAURA THARU" w:date="2024-08-13T18:49:00Z">
        <w:r>
          <w:rPr>
            <w:rFonts w:ascii="Times New Roman" w:hAnsi="Times New Roman" w:cs="Times New Roman"/>
            <w:sz w:val="24"/>
            <w:szCs w:val="24"/>
          </w:rPr>
          <w:t>offering fe</w:t>
        </w:r>
      </w:ins>
      <w:ins w:id="1564" w:author="ATIT DANGAURA THARU" w:date="2024-08-13T18:50:00Z">
        <w:r>
          <w:rPr>
            <w:rFonts w:ascii="Times New Roman" w:hAnsi="Times New Roman" w:cs="Times New Roman"/>
            <w:sz w:val="24"/>
            <w:szCs w:val="24"/>
          </w:rPr>
          <w:t xml:space="preserve">atures such as personalized job recommendations, </w:t>
        </w:r>
      </w:ins>
      <w:ins w:id="1565" w:author="ATIT DANGAURA THARU" w:date="2024-08-13T18:51:00Z">
        <w:r>
          <w:rPr>
            <w:rFonts w:ascii="Times New Roman" w:hAnsi="Times New Roman" w:cs="Times New Roman"/>
            <w:sz w:val="24"/>
            <w:szCs w:val="24"/>
          </w:rPr>
          <w:t>robust search and filtering options, secure communication tools.</w:t>
        </w:r>
      </w:ins>
    </w:p>
    <w:p w:rsidR="005512F4" w:rsidRPr="005512F4" w:rsidRDefault="005512F4">
      <w:pPr>
        <w:pStyle w:val="ListParagraph"/>
        <w:numPr>
          <w:ilvl w:val="0"/>
          <w:numId w:val="13"/>
        </w:numPr>
        <w:spacing w:line="360" w:lineRule="auto"/>
        <w:ind w:left="360"/>
        <w:jc w:val="both"/>
        <w:rPr>
          <w:ins w:id="1566" w:author="ATIT DANGAURA THARU" w:date="2024-08-13T16:34:00Z"/>
          <w:rFonts w:ascii="Times New Roman" w:hAnsi="Times New Roman" w:cs="Times New Roman"/>
          <w:sz w:val="24"/>
          <w:szCs w:val="24"/>
          <w:rPrChange w:id="1567" w:author="ATIT DANGAURA THARU" w:date="2024-08-13T18:45:00Z">
            <w:rPr>
              <w:ins w:id="1568" w:author="ATIT DANGAURA THARU" w:date="2024-08-13T16:34:00Z"/>
            </w:rPr>
          </w:rPrChange>
        </w:rPr>
        <w:pPrChange w:id="1569" w:author="ATIT DANGAURA THARU" w:date="2024-08-13T18:53:00Z">
          <w:pPr/>
        </w:pPrChange>
      </w:pPr>
      <w:ins w:id="1570" w:author="ATIT DANGAURA THARU" w:date="2024-08-13T18:52:00Z">
        <w:r>
          <w:rPr>
            <w:rFonts w:ascii="Times New Roman" w:hAnsi="Times New Roman" w:cs="Times New Roman"/>
            <w:sz w:val="24"/>
            <w:szCs w:val="24"/>
          </w:rPr>
          <w:t>This platform aims to simplify the hiring process, reduce time-to- hire, and enha</w:t>
        </w:r>
      </w:ins>
      <w:ins w:id="1571" w:author="ATIT DANGAURA THARU" w:date="2024-08-13T18:53:00Z">
        <w:r>
          <w:rPr>
            <w:rFonts w:ascii="Times New Roman" w:hAnsi="Times New Roman" w:cs="Times New Roman"/>
            <w:sz w:val="24"/>
            <w:szCs w:val="24"/>
          </w:rPr>
          <w:t>nce the overall experience for both parties by making job matching more accurate and efficient.</w:t>
        </w:r>
      </w:ins>
    </w:p>
    <w:p w:rsidR="003E42DD" w:rsidRPr="00703C7F" w:rsidRDefault="009A389A">
      <w:pPr>
        <w:rPr>
          <w:ins w:id="1572" w:author="ATIT DANGAURA THARU" w:date="2024-08-07T11:18:00Z"/>
          <w:rFonts w:ascii="Times New Roman" w:eastAsiaTheme="majorEastAsia" w:hAnsi="Times New Roman" w:cstheme="majorBidi"/>
          <w:b/>
          <w:caps/>
          <w:sz w:val="28"/>
          <w:szCs w:val="23"/>
          <w:rPrChange w:id="1573" w:author="ATIT DANGAURA THARU" w:date="2024-08-13T14:56:00Z">
            <w:rPr>
              <w:ins w:id="1574" w:author="ATIT DANGAURA THARU" w:date="2024-08-07T11:18:00Z"/>
            </w:rPr>
          </w:rPrChange>
        </w:rPr>
      </w:pPr>
      <w:ins w:id="1575" w:author="ATIT DANGAURA THARU" w:date="2024-08-13T14:37:00Z">
        <w:r>
          <w:br w:type="page"/>
        </w:r>
      </w:ins>
    </w:p>
    <w:customXmlInsRangeStart w:id="1576" w:author="ATIT DANGAURA THARU" w:date="2024-08-13T14:56:00Z"/>
    <w:bookmarkStart w:id="1577" w:name="_Toc175247400" w:displacedByCustomXml="next"/>
    <w:sdt>
      <w:sdtPr>
        <w:rPr>
          <w:rFonts w:asciiTheme="minorHAnsi" w:eastAsiaTheme="minorHAnsi" w:hAnsiTheme="minorHAnsi" w:cstheme="minorBidi"/>
          <w:b w:val="0"/>
          <w:caps/>
          <w:sz w:val="22"/>
          <w:szCs w:val="20"/>
        </w:rPr>
        <w:id w:val="541174886"/>
        <w:docPartObj>
          <w:docPartGallery w:val="Bibliographies"/>
          <w:docPartUnique/>
        </w:docPartObj>
      </w:sdtPr>
      <w:sdtEndPr>
        <w:rPr>
          <w:caps w:val="0"/>
        </w:rPr>
      </w:sdtEndPr>
      <w:sdtContent>
        <w:customXmlInsRangeEnd w:id="1576"/>
        <w:p w:rsidR="00703C7F" w:rsidRDefault="00703C7F">
          <w:pPr>
            <w:pStyle w:val="Heading1"/>
            <w:rPr>
              <w:ins w:id="1578" w:author="ATIT DANGAURA THARU" w:date="2024-08-13T14:56:00Z"/>
            </w:rPr>
          </w:pPr>
          <w:ins w:id="1579" w:author="ATIT DANGAURA THARU" w:date="2024-08-13T14:56:00Z">
            <w:r>
              <w:t>References</w:t>
            </w:r>
            <w:bookmarkEnd w:id="1577"/>
          </w:ins>
        </w:p>
        <w:customXmlInsRangeStart w:id="1580" w:author="ATIT DANGAURA THARU" w:date="2024-08-13T14:56:00Z"/>
        <w:sdt>
          <w:sdtPr>
            <w:id w:val="-573587230"/>
            <w:bibliography/>
          </w:sdtPr>
          <w:sdtContent>
            <w:customXmlInsRangeEnd w:id="1580"/>
            <w:p w:rsidR="00CE1BE2" w:rsidRDefault="00703C7F" w:rsidP="00994B04">
              <w:pPr>
                <w:rPr>
                  <w:noProof/>
                </w:rPr>
              </w:pPr>
              <w:ins w:id="1581" w:author="ATIT DANGAURA THARU" w:date="2024-08-13T14: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E1BE2">
                <w:trPr>
                  <w:divId w:val="1871381539"/>
                  <w:tblCellSpacing w:w="15" w:type="dxa"/>
                </w:trPr>
                <w:tc>
                  <w:tcPr>
                    <w:tcW w:w="50" w:type="pct"/>
                    <w:hideMark/>
                  </w:tcPr>
                  <w:p w:rsidR="00CE1BE2" w:rsidRDefault="00CE1BE2">
                    <w:pPr>
                      <w:pStyle w:val="Bibliography"/>
                      <w:rPr>
                        <w:noProof/>
                        <w:sz w:val="24"/>
                      </w:rPr>
                    </w:pPr>
                    <w:r>
                      <w:rPr>
                        <w:noProof/>
                      </w:rPr>
                      <w:t xml:space="preserve">[1]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 xml:space="preserve">N. Sonawaner, "Online Job Portal," </w:t>
                    </w:r>
                    <w:r w:rsidRPr="00CE1BE2">
                      <w:rPr>
                        <w:rFonts w:ascii="Times New Roman" w:hAnsi="Times New Roman" w:cs="Times New Roman"/>
                        <w:i/>
                        <w:iCs/>
                        <w:noProof/>
                        <w:sz w:val="24"/>
                        <w:szCs w:val="24"/>
                      </w:rPr>
                      <w:t xml:space="preserve">Indian Scientific Journal Of Research In Engineering And Management , </w:t>
                    </w:r>
                    <w:r w:rsidRPr="00CE1BE2">
                      <w:rPr>
                        <w:rFonts w:ascii="Times New Roman" w:hAnsi="Times New Roman" w:cs="Times New Roman"/>
                        <w:noProof/>
                        <w:sz w:val="24"/>
                        <w:szCs w:val="24"/>
                      </w:rPr>
                      <w:t xml:space="preserve">pp. 3,838, 2024. </w:t>
                    </w:r>
                  </w:p>
                </w:tc>
              </w:tr>
              <w:tr w:rsidR="00CE1BE2">
                <w:trPr>
                  <w:divId w:val="1871381539"/>
                  <w:tblCellSpacing w:w="15" w:type="dxa"/>
                </w:trPr>
                <w:tc>
                  <w:tcPr>
                    <w:tcW w:w="50" w:type="pct"/>
                    <w:hideMark/>
                  </w:tcPr>
                  <w:p w:rsidR="00CE1BE2" w:rsidRDefault="00CE1BE2">
                    <w:pPr>
                      <w:pStyle w:val="Bibliography"/>
                      <w:rPr>
                        <w:noProof/>
                      </w:rPr>
                    </w:pPr>
                    <w:r>
                      <w:rPr>
                        <w:noProof/>
                      </w:rPr>
                      <w:t xml:space="preserve">[2]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 xml:space="preserve">D. T. M. Adithyan s, "Job Portal," </w:t>
                    </w:r>
                    <w:r w:rsidRPr="00CE1BE2">
                      <w:rPr>
                        <w:rFonts w:ascii="Times New Roman" w:hAnsi="Times New Roman" w:cs="Times New Roman"/>
                        <w:i/>
                        <w:iCs/>
                        <w:noProof/>
                        <w:sz w:val="24"/>
                        <w:szCs w:val="24"/>
                      </w:rPr>
                      <w:t xml:space="preserve">International journal of advanced research, </w:t>
                    </w:r>
                    <w:r w:rsidRPr="00CE1BE2">
                      <w:rPr>
                        <w:rFonts w:ascii="Times New Roman" w:hAnsi="Times New Roman" w:cs="Times New Roman"/>
                        <w:noProof/>
                        <w:sz w:val="24"/>
                        <w:szCs w:val="24"/>
                      </w:rPr>
                      <w:t xml:space="preserve">pp. 2,118, 2023. </w:t>
                    </w:r>
                  </w:p>
                </w:tc>
              </w:tr>
              <w:tr w:rsidR="00CE1BE2">
                <w:trPr>
                  <w:divId w:val="1871381539"/>
                  <w:tblCellSpacing w:w="15" w:type="dxa"/>
                </w:trPr>
                <w:tc>
                  <w:tcPr>
                    <w:tcW w:w="50" w:type="pct"/>
                    <w:hideMark/>
                  </w:tcPr>
                  <w:p w:rsidR="00CE1BE2" w:rsidRDefault="00CE1BE2">
                    <w:pPr>
                      <w:pStyle w:val="Bibliography"/>
                      <w:rPr>
                        <w:noProof/>
                      </w:rPr>
                    </w:pPr>
                    <w:r>
                      <w:rPr>
                        <w:noProof/>
                      </w:rPr>
                      <w:t xml:space="preserve">[3]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 xml:space="preserve">G. R. R. G Ramarao, "Job Portal," </w:t>
                    </w:r>
                    <w:r w:rsidRPr="00CE1BE2">
                      <w:rPr>
                        <w:rFonts w:ascii="Times New Roman" w:hAnsi="Times New Roman" w:cs="Times New Roman"/>
                        <w:i/>
                        <w:iCs/>
                        <w:noProof/>
                        <w:sz w:val="24"/>
                        <w:szCs w:val="24"/>
                      </w:rPr>
                      <w:t xml:space="preserve">International Journal of Advanced Research in Science, Communication and Technology , </w:t>
                    </w:r>
                    <w:r w:rsidRPr="00CE1BE2">
                      <w:rPr>
                        <w:rFonts w:ascii="Times New Roman" w:hAnsi="Times New Roman" w:cs="Times New Roman"/>
                        <w:noProof/>
                        <w:sz w:val="24"/>
                        <w:szCs w:val="24"/>
                      </w:rPr>
                      <w:t xml:space="preserve">pp. 1,720, 2024. </w:t>
                    </w:r>
                  </w:p>
                </w:tc>
              </w:tr>
              <w:tr w:rsidR="00CE1BE2">
                <w:trPr>
                  <w:divId w:val="1871381539"/>
                  <w:tblCellSpacing w:w="15" w:type="dxa"/>
                </w:trPr>
                <w:tc>
                  <w:tcPr>
                    <w:tcW w:w="50" w:type="pct"/>
                    <w:hideMark/>
                  </w:tcPr>
                  <w:p w:rsidR="00CE1BE2" w:rsidRDefault="00CE1BE2">
                    <w:pPr>
                      <w:pStyle w:val="Bibliography"/>
                      <w:rPr>
                        <w:noProof/>
                      </w:rPr>
                    </w:pPr>
                    <w:r>
                      <w:rPr>
                        <w:noProof/>
                      </w:rPr>
                      <w:t xml:space="preserve">[4]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 xml:space="preserve">Mangesh Kumar Yadav, "Online Job Portal using Django," </w:t>
                    </w:r>
                    <w:r w:rsidRPr="00CE1BE2">
                      <w:rPr>
                        <w:rFonts w:ascii="Times New Roman" w:hAnsi="Times New Roman" w:cs="Times New Roman"/>
                        <w:i/>
                        <w:iCs/>
                        <w:noProof/>
                        <w:sz w:val="24"/>
                        <w:szCs w:val="24"/>
                      </w:rPr>
                      <w:t xml:space="preserve">International journal of innovative science and modern engineering, </w:t>
                    </w:r>
                    <w:r w:rsidRPr="00CE1BE2">
                      <w:rPr>
                        <w:rFonts w:ascii="Times New Roman" w:hAnsi="Times New Roman" w:cs="Times New Roman"/>
                        <w:noProof/>
                        <w:sz w:val="24"/>
                        <w:szCs w:val="24"/>
                      </w:rPr>
                      <w:t xml:space="preserve">p. 11, 2024. </w:t>
                    </w:r>
                  </w:p>
                </w:tc>
              </w:tr>
              <w:tr w:rsidR="00CE1BE2">
                <w:trPr>
                  <w:divId w:val="1871381539"/>
                  <w:tblCellSpacing w:w="15" w:type="dxa"/>
                </w:trPr>
                <w:tc>
                  <w:tcPr>
                    <w:tcW w:w="50" w:type="pct"/>
                    <w:hideMark/>
                  </w:tcPr>
                  <w:p w:rsidR="00CE1BE2" w:rsidRDefault="00CE1BE2">
                    <w:pPr>
                      <w:pStyle w:val="Bibliography"/>
                      <w:rPr>
                        <w:noProof/>
                      </w:rPr>
                    </w:pPr>
                    <w:r>
                      <w:rPr>
                        <w:noProof/>
                      </w:rPr>
                      <w:t xml:space="preserve">[5]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M. M. KISOI, "JOB PORTAL," BarristerStarZebra7, 2022.</w:t>
                    </w:r>
                  </w:p>
                </w:tc>
              </w:tr>
              <w:tr w:rsidR="00CE1BE2">
                <w:trPr>
                  <w:divId w:val="1871381539"/>
                  <w:tblCellSpacing w:w="15" w:type="dxa"/>
                </w:trPr>
                <w:tc>
                  <w:tcPr>
                    <w:tcW w:w="50" w:type="pct"/>
                    <w:hideMark/>
                  </w:tcPr>
                  <w:p w:rsidR="00CE1BE2" w:rsidRDefault="00CE1BE2">
                    <w:pPr>
                      <w:pStyle w:val="Bibliography"/>
                      <w:rPr>
                        <w:noProof/>
                      </w:rPr>
                    </w:pPr>
                    <w:r>
                      <w:rPr>
                        <w:noProof/>
                      </w:rPr>
                      <w:t xml:space="preserve">[6] </w:t>
                    </w:r>
                  </w:p>
                </w:tc>
                <w:tc>
                  <w:tcPr>
                    <w:tcW w:w="0" w:type="auto"/>
                    <w:hideMark/>
                  </w:tcPr>
                  <w:p w:rsidR="00CE1BE2" w:rsidRPr="00CE1BE2" w:rsidRDefault="00CE1BE2" w:rsidP="00CE1BE2">
                    <w:pPr>
                      <w:pStyle w:val="Bibliography"/>
                      <w:spacing w:line="360" w:lineRule="auto"/>
                      <w:rPr>
                        <w:rFonts w:ascii="Times New Roman" w:hAnsi="Times New Roman" w:cs="Times New Roman"/>
                        <w:noProof/>
                        <w:sz w:val="24"/>
                        <w:szCs w:val="24"/>
                      </w:rPr>
                    </w:pPr>
                    <w:r w:rsidRPr="00CE1BE2">
                      <w:rPr>
                        <w:rFonts w:ascii="Times New Roman" w:hAnsi="Times New Roman" w:cs="Times New Roman"/>
                        <w:noProof/>
                        <w:sz w:val="24"/>
                        <w:szCs w:val="24"/>
                      </w:rPr>
                      <w:t>admin, "A Project Report On Online Job Portal," 1000 projects, 2017.</w:t>
                    </w:r>
                  </w:p>
                </w:tc>
              </w:tr>
            </w:tbl>
            <w:p w:rsidR="00CE1BE2" w:rsidRDefault="00CE1BE2">
              <w:pPr>
                <w:divId w:val="1871381539"/>
                <w:rPr>
                  <w:rFonts w:eastAsia="Times New Roman"/>
                  <w:noProof/>
                </w:rPr>
              </w:pPr>
            </w:p>
            <w:p w:rsidR="00703C7F" w:rsidRDefault="00703C7F" w:rsidP="00994B04">
              <w:pPr>
                <w:rPr>
                  <w:ins w:id="1582" w:author="ATIT DANGAURA THARU" w:date="2024-08-13T14:56:00Z"/>
                </w:rPr>
              </w:pPr>
              <w:ins w:id="1583" w:author="ATIT DANGAURA THARU" w:date="2024-08-13T14:56:00Z">
                <w:r>
                  <w:rPr>
                    <w:b/>
                    <w:bCs/>
                    <w:noProof/>
                  </w:rPr>
                  <w:fldChar w:fldCharType="end"/>
                </w:r>
              </w:ins>
            </w:p>
            <w:customXmlInsRangeStart w:id="1584" w:author="ATIT DANGAURA THARU" w:date="2024-08-13T14:56:00Z"/>
          </w:sdtContent>
        </w:sdt>
        <w:customXmlInsRangeEnd w:id="1584"/>
        <w:customXmlInsRangeStart w:id="1585" w:author="ATIT DANGAURA THARU" w:date="2024-08-13T14:56:00Z"/>
      </w:sdtContent>
    </w:sdt>
    <w:customXmlInsRangeEnd w:id="1585"/>
    <w:p w:rsidR="003E42DD" w:rsidRPr="009A389A" w:rsidDel="009A389A" w:rsidRDefault="003E42DD">
      <w:pPr>
        <w:jc w:val="center"/>
        <w:rPr>
          <w:del w:id="1586" w:author="ATIT DANGAURA THARU" w:date="2024-08-13T14:37:00Z"/>
          <w:rPrChange w:id="1587" w:author="ATIT DANGAURA THARU" w:date="2024-08-13T14:38:00Z">
            <w:rPr>
              <w:del w:id="1588" w:author="ATIT DANGAURA THARU" w:date="2024-08-13T14:37:00Z"/>
              <w:rFonts w:ascii="Times New Roman" w:hAnsi="Times New Roman" w:cs="Times New Roman"/>
              <w:sz w:val="32"/>
              <w:szCs w:val="32"/>
            </w:rPr>
          </w:rPrChange>
        </w:rPr>
        <w:pPrChange w:id="1589" w:author="ATIT DANGAURA THARU" w:date="2024-08-13T14:38:00Z">
          <w:pPr>
            <w:tabs>
              <w:tab w:val="left" w:pos="3720"/>
            </w:tabs>
            <w:jc w:val="center"/>
          </w:pPr>
        </w:pPrChange>
      </w:pPr>
    </w:p>
    <w:p w:rsidR="00CA7329" w:rsidRPr="00CA7329" w:rsidRDefault="00CA7329">
      <w:pPr>
        <w:tabs>
          <w:tab w:val="left" w:pos="3720"/>
        </w:tabs>
        <w:ind w:right="1800"/>
        <w:rPr>
          <w:rFonts w:ascii="Times New Roman" w:hAnsi="Times New Roman" w:cs="Times New Roman"/>
          <w:sz w:val="24"/>
          <w:szCs w:val="24"/>
        </w:rPr>
        <w:pPrChange w:id="1590" w:author="ATIT DANGAURA THARU" w:date="2024-08-13T14:38:00Z">
          <w:pPr>
            <w:tabs>
              <w:tab w:val="left" w:pos="3720"/>
            </w:tabs>
          </w:pPr>
        </w:pPrChange>
      </w:pPr>
    </w:p>
    <w:sectPr w:rsidR="00CA7329" w:rsidRPr="00CA7329" w:rsidSect="006D42F1">
      <w:pgSz w:w="11906" w:h="16838" w:code="9"/>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465" w:rsidRDefault="00A77465" w:rsidP="003E42DD">
      <w:pPr>
        <w:spacing w:after="0" w:line="240" w:lineRule="auto"/>
      </w:pPr>
      <w:r>
        <w:separator/>
      </w:r>
    </w:p>
  </w:endnote>
  <w:endnote w:type="continuationSeparator" w:id="0">
    <w:p w:rsidR="00A77465" w:rsidRDefault="00A77465" w:rsidP="003E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D09" w:rsidRDefault="002D6D09">
    <w:pPr>
      <w:pStyle w:val="Footer"/>
      <w:jc w:val="center"/>
      <w:rPr>
        <w:ins w:id="43" w:author="ATIT DANGAURA THARU" w:date="2024-08-15T08:42:00Z"/>
      </w:rPr>
    </w:pPr>
  </w:p>
  <w:p w:rsidR="002D6D09" w:rsidRDefault="002D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473" w:author="ATIT DANGAURA THARU" w:date="2024-08-15T08:42:00Z"/>
  <w:sdt>
    <w:sdtPr>
      <w:id w:val="1103923422"/>
      <w:docPartObj>
        <w:docPartGallery w:val="Page Numbers (Bottom of Page)"/>
        <w:docPartUnique/>
      </w:docPartObj>
    </w:sdtPr>
    <w:sdtEndPr>
      <w:rPr>
        <w:noProof/>
      </w:rPr>
    </w:sdtEndPr>
    <w:sdtContent>
      <w:customXmlInsRangeEnd w:id="473"/>
      <w:p w:rsidR="002D6D09" w:rsidRDefault="002D6D09">
        <w:pPr>
          <w:pStyle w:val="Footer"/>
          <w:jc w:val="center"/>
          <w:rPr>
            <w:ins w:id="474" w:author="ATIT DANGAURA THARU" w:date="2024-08-15T08:42:00Z"/>
          </w:rPr>
        </w:pPr>
        <w:ins w:id="475" w:author="ATIT DANGAURA THARU" w:date="2024-08-15T08:42:00Z">
          <w:r>
            <w:fldChar w:fldCharType="begin"/>
          </w:r>
          <w:r>
            <w:instrText xml:space="preserve"> PAGE   \* MERGEFORMAT </w:instrText>
          </w:r>
          <w:r>
            <w:fldChar w:fldCharType="separate"/>
          </w:r>
        </w:ins>
        <w:r w:rsidR="00EB7F1B">
          <w:rPr>
            <w:noProof/>
          </w:rPr>
          <w:t>iv</w:t>
        </w:r>
        <w:ins w:id="476" w:author="ATIT DANGAURA THARU" w:date="2024-08-15T08:42:00Z">
          <w:r>
            <w:rPr>
              <w:noProof/>
            </w:rPr>
            <w:fldChar w:fldCharType="end"/>
          </w:r>
        </w:ins>
      </w:p>
      <w:customXmlInsRangeStart w:id="477" w:author="ATIT DANGAURA THARU" w:date="2024-08-15T08:42:00Z"/>
    </w:sdtContent>
  </w:sdt>
  <w:customXmlInsRangeEnd w:id="477"/>
  <w:p w:rsidR="002D6D09" w:rsidRDefault="002D6D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231" w:author="ATIT DANGAURA THARU" w:date="2024-08-12T09:53:00Z"/>
  <w:sdt>
    <w:sdtPr>
      <w:id w:val="1958670167"/>
      <w:docPartObj>
        <w:docPartGallery w:val="Page Numbers (Bottom of Page)"/>
        <w:docPartUnique/>
      </w:docPartObj>
    </w:sdtPr>
    <w:sdtEndPr>
      <w:rPr>
        <w:noProof/>
      </w:rPr>
    </w:sdtEndPr>
    <w:sdtContent>
      <w:customXmlInsRangeEnd w:id="1231"/>
      <w:p w:rsidR="002D6D09" w:rsidRDefault="002D6D09">
        <w:pPr>
          <w:pStyle w:val="Footer"/>
          <w:jc w:val="center"/>
          <w:rPr>
            <w:ins w:id="1232" w:author="ATIT DANGAURA THARU" w:date="2024-08-12T09:53:00Z"/>
          </w:rPr>
        </w:pPr>
        <w:ins w:id="1233" w:author="ATIT DANGAURA THARU" w:date="2024-08-12T09:53:00Z">
          <w:r>
            <w:fldChar w:fldCharType="begin"/>
          </w:r>
          <w:r>
            <w:instrText xml:space="preserve"> PAGE   \* MERGEFORMAT </w:instrText>
          </w:r>
          <w:r>
            <w:fldChar w:fldCharType="separate"/>
          </w:r>
        </w:ins>
        <w:r w:rsidR="00EB7F1B">
          <w:rPr>
            <w:noProof/>
          </w:rPr>
          <w:t>5</w:t>
        </w:r>
        <w:ins w:id="1234" w:author="ATIT DANGAURA THARU" w:date="2024-08-12T09:53:00Z">
          <w:r>
            <w:rPr>
              <w:noProof/>
            </w:rPr>
            <w:fldChar w:fldCharType="end"/>
          </w:r>
        </w:ins>
      </w:p>
      <w:customXmlInsRangeStart w:id="1235" w:author="ATIT DANGAURA THARU" w:date="2024-08-12T09:53:00Z"/>
    </w:sdtContent>
  </w:sdt>
  <w:customXmlInsRangeEnd w:id="1235"/>
  <w:p w:rsidR="002D6D09" w:rsidRDefault="002D6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465" w:rsidRDefault="00A77465" w:rsidP="003E42DD">
      <w:pPr>
        <w:spacing w:after="0" w:line="240" w:lineRule="auto"/>
      </w:pPr>
      <w:r>
        <w:separator/>
      </w:r>
    </w:p>
  </w:footnote>
  <w:footnote w:type="continuationSeparator" w:id="0">
    <w:p w:rsidR="00A77465" w:rsidRDefault="00A77465" w:rsidP="003E4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D09" w:rsidRDefault="002D6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31A0"/>
    <w:multiLevelType w:val="hybridMultilevel"/>
    <w:tmpl w:val="390284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94ADD"/>
    <w:multiLevelType w:val="hybridMultilevel"/>
    <w:tmpl w:val="982C78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0D1803A4"/>
    <w:multiLevelType w:val="hybridMultilevel"/>
    <w:tmpl w:val="B672D7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D96567F"/>
    <w:multiLevelType w:val="hybridMultilevel"/>
    <w:tmpl w:val="40FA2A3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44F5D05"/>
    <w:multiLevelType w:val="hybridMultilevel"/>
    <w:tmpl w:val="9AA63D7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1A4C103E"/>
    <w:multiLevelType w:val="multilevel"/>
    <w:tmpl w:val="8FAC58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6231AC"/>
    <w:multiLevelType w:val="hybridMultilevel"/>
    <w:tmpl w:val="8F02D35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1F692437"/>
    <w:multiLevelType w:val="multilevel"/>
    <w:tmpl w:val="8FAC58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068001F"/>
    <w:multiLevelType w:val="hybridMultilevel"/>
    <w:tmpl w:val="C2AE2B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1643D08"/>
    <w:multiLevelType w:val="hybridMultilevel"/>
    <w:tmpl w:val="FD06643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2F54A53"/>
    <w:multiLevelType w:val="hybridMultilevel"/>
    <w:tmpl w:val="8A5ED5A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24480A6D"/>
    <w:multiLevelType w:val="hybridMultilevel"/>
    <w:tmpl w:val="03F2961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DB263C"/>
    <w:multiLevelType w:val="multilevel"/>
    <w:tmpl w:val="F3D02F3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497E24"/>
    <w:multiLevelType w:val="hybridMultilevel"/>
    <w:tmpl w:val="1D5EF58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D612E58"/>
    <w:multiLevelType w:val="hybridMultilevel"/>
    <w:tmpl w:val="04AC7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41B09"/>
    <w:multiLevelType w:val="hybridMultilevel"/>
    <w:tmpl w:val="F11C6640"/>
    <w:lvl w:ilvl="0" w:tplc="3D6E1106">
      <w:start w:val="1"/>
      <w:numFmt w:val="decimal"/>
      <w:lvlText w:val="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87FCA"/>
    <w:multiLevelType w:val="hybridMultilevel"/>
    <w:tmpl w:val="9F2A9A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73C3474"/>
    <w:multiLevelType w:val="multilevel"/>
    <w:tmpl w:val="EC94ACA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1D6A33"/>
    <w:multiLevelType w:val="multilevel"/>
    <w:tmpl w:val="09D2202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F038F0"/>
    <w:multiLevelType w:val="hybridMultilevel"/>
    <w:tmpl w:val="90A216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3F960D95"/>
    <w:multiLevelType w:val="multilevel"/>
    <w:tmpl w:val="5F8A9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FC"/>
    <w:multiLevelType w:val="hybridMultilevel"/>
    <w:tmpl w:val="E29612D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46FA3200"/>
    <w:multiLevelType w:val="multilevel"/>
    <w:tmpl w:val="16B6B5D8"/>
    <w:lvl w:ilvl="0">
      <w:start w:val="1"/>
      <w:numFmt w:val="bullet"/>
      <w:lvlText w:val=""/>
      <w:lvlJc w:val="left"/>
      <w:pPr>
        <w:ind w:left="360" w:hanging="360"/>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8231833"/>
    <w:multiLevelType w:val="multilevel"/>
    <w:tmpl w:val="23189D16"/>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A0F6AC4"/>
    <w:multiLevelType w:val="hybridMultilevel"/>
    <w:tmpl w:val="6F22D8A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4B66505D"/>
    <w:multiLevelType w:val="multilevel"/>
    <w:tmpl w:val="9492127A"/>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4F87837"/>
    <w:multiLevelType w:val="hybridMultilevel"/>
    <w:tmpl w:val="7494B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D84350"/>
    <w:multiLevelType w:val="hybridMultilevel"/>
    <w:tmpl w:val="61EAA7B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8" w15:restartNumberingAfterBreak="0">
    <w:nsid w:val="58A152D5"/>
    <w:multiLevelType w:val="hybridMultilevel"/>
    <w:tmpl w:val="720E0C8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5A54004F"/>
    <w:multiLevelType w:val="multilevel"/>
    <w:tmpl w:val="28F6CF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452721A"/>
    <w:multiLevelType w:val="hybridMultilevel"/>
    <w:tmpl w:val="65749F5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1" w15:restartNumberingAfterBreak="0">
    <w:nsid w:val="6ABA1D82"/>
    <w:multiLevelType w:val="hybridMultilevel"/>
    <w:tmpl w:val="86AAA7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6C5370DA"/>
    <w:multiLevelType w:val="hybridMultilevel"/>
    <w:tmpl w:val="6F4422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6E6C7DA2"/>
    <w:multiLevelType w:val="multilevel"/>
    <w:tmpl w:val="F9EA10D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706107B4"/>
    <w:multiLevelType w:val="hybridMultilevel"/>
    <w:tmpl w:val="7C289B7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71937668"/>
    <w:multiLevelType w:val="hybridMultilevel"/>
    <w:tmpl w:val="B396107A"/>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6" w15:restartNumberingAfterBreak="0">
    <w:nsid w:val="768D4173"/>
    <w:multiLevelType w:val="multilevel"/>
    <w:tmpl w:val="42926C2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9D53D9B"/>
    <w:multiLevelType w:val="hybridMultilevel"/>
    <w:tmpl w:val="68F608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8" w15:restartNumberingAfterBreak="0">
    <w:nsid w:val="7BE42E18"/>
    <w:multiLevelType w:val="hybridMultilevel"/>
    <w:tmpl w:val="F25EBDB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9" w15:restartNumberingAfterBreak="0">
    <w:nsid w:val="7C9C3242"/>
    <w:multiLevelType w:val="multilevel"/>
    <w:tmpl w:val="8FAC58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ED3325B"/>
    <w:multiLevelType w:val="hybridMultilevel"/>
    <w:tmpl w:val="CCF8E21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0"/>
  </w:num>
  <w:num w:numId="2">
    <w:abstractNumId w:val="5"/>
  </w:num>
  <w:num w:numId="3">
    <w:abstractNumId w:val="11"/>
  </w:num>
  <w:num w:numId="4">
    <w:abstractNumId w:val="7"/>
  </w:num>
  <w:num w:numId="5">
    <w:abstractNumId w:val="39"/>
  </w:num>
  <w:num w:numId="6">
    <w:abstractNumId w:val="15"/>
  </w:num>
  <w:num w:numId="7">
    <w:abstractNumId w:val="22"/>
  </w:num>
  <w:num w:numId="8">
    <w:abstractNumId w:val="14"/>
  </w:num>
  <w:num w:numId="9">
    <w:abstractNumId w:val="1"/>
  </w:num>
  <w:num w:numId="10">
    <w:abstractNumId w:val="34"/>
  </w:num>
  <w:num w:numId="11">
    <w:abstractNumId w:val="26"/>
  </w:num>
  <w:num w:numId="12">
    <w:abstractNumId w:val="21"/>
  </w:num>
  <w:num w:numId="13">
    <w:abstractNumId w:val="10"/>
  </w:num>
  <w:num w:numId="14">
    <w:abstractNumId w:val="35"/>
  </w:num>
  <w:num w:numId="15">
    <w:abstractNumId w:val="27"/>
  </w:num>
  <w:num w:numId="16">
    <w:abstractNumId w:val="6"/>
  </w:num>
  <w:num w:numId="17">
    <w:abstractNumId w:val="40"/>
  </w:num>
  <w:num w:numId="18">
    <w:abstractNumId w:val="31"/>
  </w:num>
  <w:num w:numId="19">
    <w:abstractNumId w:val="32"/>
  </w:num>
  <w:num w:numId="20">
    <w:abstractNumId w:val="30"/>
  </w:num>
  <w:num w:numId="21">
    <w:abstractNumId w:val="37"/>
  </w:num>
  <w:num w:numId="22">
    <w:abstractNumId w:val="28"/>
  </w:num>
  <w:num w:numId="23">
    <w:abstractNumId w:val="3"/>
  </w:num>
  <w:num w:numId="24">
    <w:abstractNumId w:val="2"/>
  </w:num>
  <w:num w:numId="25">
    <w:abstractNumId w:val="4"/>
  </w:num>
  <w:num w:numId="26">
    <w:abstractNumId w:val="38"/>
  </w:num>
  <w:num w:numId="27">
    <w:abstractNumId w:val="19"/>
  </w:num>
  <w:num w:numId="28">
    <w:abstractNumId w:val="13"/>
  </w:num>
  <w:num w:numId="29">
    <w:abstractNumId w:val="9"/>
  </w:num>
  <w:num w:numId="30">
    <w:abstractNumId w:val="16"/>
  </w:num>
  <w:num w:numId="31">
    <w:abstractNumId w:val="24"/>
  </w:num>
  <w:num w:numId="32">
    <w:abstractNumId w:val="8"/>
  </w:num>
  <w:num w:numId="33">
    <w:abstractNumId w:val="17"/>
  </w:num>
  <w:num w:numId="34">
    <w:abstractNumId w:val="36"/>
  </w:num>
  <w:num w:numId="35">
    <w:abstractNumId w:val="0"/>
  </w:num>
  <w:num w:numId="36">
    <w:abstractNumId w:val="29"/>
  </w:num>
  <w:num w:numId="37">
    <w:abstractNumId w:val="12"/>
  </w:num>
  <w:num w:numId="38">
    <w:abstractNumId w:val="25"/>
  </w:num>
  <w:num w:numId="39">
    <w:abstractNumId w:val="33"/>
  </w:num>
  <w:num w:numId="40">
    <w:abstractNumId w:val="18"/>
  </w:num>
  <w:num w:numId="4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TIT DANGAURA THARU">
    <w15:presenceInfo w15:providerId="None" w15:userId="ATIT DANGAURA THA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oNotTrackMoves/>
  <w:doNotTrackFormatting/>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29"/>
    <w:rsid w:val="0003411B"/>
    <w:rsid w:val="00046543"/>
    <w:rsid w:val="00063E9B"/>
    <w:rsid w:val="00066E07"/>
    <w:rsid w:val="00066E2C"/>
    <w:rsid w:val="0007355B"/>
    <w:rsid w:val="000905C9"/>
    <w:rsid w:val="000B2A78"/>
    <w:rsid w:val="000B5BAC"/>
    <w:rsid w:val="000E6D0E"/>
    <w:rsid w:val="001006D4"/>
    <w:rsid w:val="00127D62"/>
    <w:rsid w:val="0015088E"/>
    <w:rsid w:val="00180AFA"/>
    <w:rsid w:val="0018722F"/>
    <w:rsid w:val="001C6444"/>
    <w:rsid w:val="00202F3C"/>
    <w:rsid w:val="002069B9"/>
    <w:rsid w:val="00220E42"/>
    <w:rsid w:val="00240D50"/>
    <w:rsid w:val="00250079"/>
    <w:rsid w:val="00294FF4"/>
    <w:rsid w:val="002969CD"/>
    <w:rsid w:val="002B0D82"/>
    <w:rsid w:val="002D2F86"/>
    <w:rsid w:val="002D6D09"/>
    <w:rsid w:val="002D6F8E"/>
    <w:rsid w:val="00327F4F"/>
    <w:rsid w:val="003A6D93"/>
    <w:rsid w:val="003C0B0C"/>
    <w:rsid w:val="003D153E"/>
    <w:rsid w:val="003E2453"/>
    <w:rsid w:val="003E42DD"/>
    <w:rsid w:val="003F5931"/>
    <w:rsid w:val="004051B4"/>
    <w:rsid w:val="00406F4E"/>
    <w:rsid w:val="0042774D"/>
    <w:rsid w:val="00427DD6"/>
    <w:rsid w:val="00450C15"/>
    <w:rsid w:val="0045267A"/>
    <w:rsid w:val="004703DA"/>
    <w:rsid w:val="004A331E"/>
    <w:rsid w:val="004A7341"/>
    <w:rsid w:val="004B0E49"/>
    <w:rsid w:val="004B49A4"/>
    <w:rsid w:val="004C13DE"/>
    <w:rsid w:val="004D29D3"/>
    <w:rsid w:val="004E3ECB"/>
    <w:rsid w:val="004F03C0"/>
    <w:rsid w:val="004F1727"/>
    <w:rsid w:val="00500CB7"/>
    <w:rsid w:val="00524104"/>
    <w:rsid w:val="00545908"/>
    <w:rsid w:val="005512F4"/>
    <w:rsid w:val="00565797"/>
    <w:rsid w:val="00576257"/>
    <w:rsid w:val="00580EE5"/>
    <w:rsid w:val="00591694"/>
    <w:rsid w:val="005B6E0F"/>
    <w:rsid w:val="005F3B05"/>
    <w:rsid w:val="00604D7E"/>
    <w:rsid w:val="006411C8"/>
    <w:rsid w:val="00675084"/>
    <w:rsid w:val="00676A13"/>
    <w:rsid w:val="00697CE2"/>
    <w:rsid w:val="006B051D"/>
    <w:rsid w:val="006C3435"/>
    <w:rsid w:val="006D1959"/>
    <w:rsid w:val="006D42F1"/>
    <w:rsid w:val="006D7679"/>
    <w:rsid w:val="006E79AC"/>
    <w:rsid w:val="00703C7F"/>
    <w:rsid w:val="00743415"/>
    <w:rsid w:val="0075015F"/>
    <w:rsid w:val="007D0F96"/>
    <w:rsid w:val="008140A2"/>
    <w:rsid w:val="00816AA2"/>
    <w:rsid w:val="00841166"/>
    <w:rsid w:val="00876CE2"/>
    <w:rsid w:val="00877D7C"/>
    <w:rsid w:val="00881433"/>
    <w:rsid w:val="008940F9"/>
    <w:rsid w:val="008D40C2"/>
    <w:rsid w:val="008E67A6"/>
    <w:rsid w:val="009109E4"/>
    <w:rsid w:val="00936E52"/>
    <w:rsid w:val="00960E52"/>
    <w:rsid w:val="00984B48"/>
    <w:rsid w:val="00985FD5"/>
    <w:rsid w:val="00994B04"/>
    <w:rsid w:val="00995768"/>
    <w:rsid w:val="009A389A"/>
    <w:rsid w:val="009B3ED1"/>
    <w:rsid w:val="009B696E"/>
    <w:rsid w:val="009E27E2"/>
    <w:rsid w:val="009E68F4"/>
    <w:rsid w:val="00A21344"/>
    <w:rsid w:val="00A24FE6"/>
    <w:rsid w:val="00A410AD"/>
    <w:rsid w:val="00A65D54"/>
    <w:rsid w:val="00A66019"/>
    <w:rsid w:val="00A77465"/>
    <w:rsid w:val="00A94FA7"/>
    <w:rsid w:val="00A967D0"/>
    <w:rsid w:val="00AA63F5"/>
    <w:rsid w:val="00AA70AB"/>
    <w:rsid w:val="00AA70DF"/>
    <w:rsid w:val="00AC4D6E"/>
    <w:rsid w:val="00AD2BE5"/>
    <w:rsid w:val="00AF516D"/>
    <w:rsid w:val="00B01892"/>
    <w:rsid w:val="00B112D5"/>
    <w:rsid w:val="00B15C6B"/>
    <w:rsid w:val="00B26B5A"/>
    <w:rsid w:val="00B57606"/>
    <w:rsid w:val="00B628BD"/>
    <w:rsid w:val="00B67DFA"/>
    <w:rsid w:val="00B67EE6"/>
    <w:rsid w:val="00B77C2C"/>
    <w:rsid w:val="00B80943"/>
    <w:rsid w:val="00B82800"/>
    <w:rsid w:val="00BB1DD4"/>
    <w:rsid w:val="00C2220F"/>
    <w:rsid w:val="00C24EF7"/>
    <w:rsid w:val="00C273B0"/>
    <w:rsid w:val="00C574E8"/>
    <w:rsid w:val="00C810A4"/>
    <w:rsid w:val="00C977AA"/>
    <w:rsid w:val="00CA7329"/>
    <w:rsid w:val="00CA7A6F"/>
    <w:rsid w:val="00CE1BE2"/>
    <w:rsid w:val="00D07091"/>
    <w:rsid w:val="00D679C4"/>
    <w:rsid w:val="00D75992"/>
    <w:rsid w:val="00D81815"/>
    <w:rsid w:val="00DC6582"/>
    <w:rsid w:val="00DE4DAE"/>
    <w:rsid w:val="00DE7CF6"/>
    <w:rsid w:val="00E17957"/>
    <w:rsid w:val="00E5349B"/>
    <w:rsid w:val="00E702FD"/>
    <w:rsid w:val="00E83676"/>
    <w:rsid w:val="00EA15CF"/>
    <w:rsid w:val="00EB7F1B"/>
    <w:rsid w:val="00F04F7A"/>
    <w:rsid w:val="00F051BF"/>
    <w:rsid w:val="00F23103"/>
    <w:rsid w:val="00F70BD9"/>
    <w:rsid w:val="00F7569D"/>
    <w:rsid w:val="00FA1A99"/>
    <w:rsid w:val="00FA7558"/>
    <w:rsid w:val="00FB3B81"/>
    <w:rsid w:val="00FB5256"/>
    <w:rsid w:val="00FE6776"/>
    <w:rsid w:val="00FF02C3"/>
    <w:rsid w:val="00FF7E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B5142"/>
  <w15:chartTrackingRefBased/>
  <w15:docId w15:val="{39AF973D-21CE-437C-9469-84F4242B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FE6"/>
    <w:pPr>
      <w:keepNext/>
      <w:keepLines/>
      <w:spacing w:before="240" w:after="0"/>
      <w:jc w:val="center"/>
      <w:outlineLvl w:val="0"/>
    </w:pPr>
    <w:rPr>
      <w:rFonts w:ascii="Times New Roman" w:eastAsiaTheme="majorEastAsia" w:hAnsi="Times New Roman" w:cstheme="majorBidi"/>
      <w:b/>
      <w:sz w:val="32"/>
      <w:szCs w:val="29"/>
    </w:rPr>
  </w:style>
  <w:style w:type="paragraph" w:styleId="Heading2">
    <w:name w:val="heading 2"/>
    <w:basedOn w:val="Normal"/>
    <w:next w:val="Normal"/>
    <w:link w:val="Heading2Char"/>
    <w:autoRedefine/>
    <w:uiPriority w:val="9"/>
    <w:unhideWhenUsed/>
    <w:qFormat/>
    <w:rsid w:val="00936E52"/>
    <w:pPr>
      <w:keepNext/>
      <w:keepLines/>
      <w:spacing w:before="40" w:after="0" w:line="360" w:lineRule="auto"/>
      <w:outlineLvl w:val="1"/>
      <w:pPrChange w:id="0" w:author="ATIT DANGAURA THARU" w:date="2024-08-22T19:17:00Z">
        <w:pPr>
          <w:keepNext/>
          <w:keepLines/>
          <w:spacing w:before="40" w:line="276" w:lineRule="auto"/>
          <w:outlineLvl w:val="1"/>
        </w:pPr>
      </w:pPrChange>
    </w:pPr>
    <w:rPr>
      <w:rFonts w:ascii="Times New Roman" w:eastAsiaTheme="majorEastAsia" w:hAnsi="Times New Roman" w:cstheme="majorBidi"/>
      <w:b/>
      <w:caps/>
      <w:sz w:val="28"/>
      <w:szCs w:val="23"/>
      <w:rPrChange w:id="0" w:author="ATIT DANGAURA THARU" w:date="2024-08-22T19:17:00Z">
        <w:rPr>
          <w:rFonts w:eastAsiaTheme="majorEastAsia" w:cstheme="majorBidi"/>
          <w:b/>
          <w:caps/>
          <w:sz w:val="28"/>
          <w:szCs w:val="23"/>
          <w:lang w:val="en-US" w:eastAsia="en-US" w:bidi="ne-NP"/>
        </w:rPr>
      </w:rPrChange>
    </w:rPr>
  </w:style>
  <w:style w:type="paragraph" w:styleId="Heading3">
    <w:name w:val="heading 3"/>
    <w:basedOn w:val="Normal"/>
    <w:next w:val="Normal"/>
    <w:link w:val="Heading3Char"/>
    <w:uiPriority w:val="9"/>
    <w:unhideWhenUsed/>
    <w:rsid w:val="004051B4"/>
    <w:pPr>
      <w:keepNext/>
      <w:keepLines/>
      <w:spacing w:before="40" w:after="0"/>
      <w:outlineLvl w:val="2"/>
    </w:pPr>
    <w:rPr>
      <w:rFonts w:ascii="Times New Roman" w:eastAsiaTheme="majorEastAsia" w:hAnsi="Times New Roman" w:cstheme="majorBidi"/>
      <w:b/>
      <w:caps/>
      <w:sz w:val="24"/>
      <w:szCs w:val="21"/>
    </w:rPr>
  </w:style>
  <w:style w:type="paragraph" w:styleId="Heading4">
    <w:name w:val="heading 4"/>
    <w:basedOn w:val="Normal"/>
    <w:next w:val="Normal"/>
    <w:link w:val="Heading4Char"/>
    <w:uiPriority w:val="9"/>
    <w:unhideWhenUsed/>
    <w:qFormat/>
    <w:rsid w:val="003E42DD"/>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E42DD"/>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E42DD"/>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42DD"/>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E42D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3E42D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2DD"/>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E42DD"/>
    <w:rPr>
      <w:rFonts w:ascii="Segoe UI" w:hAnsi="Segoe UI" w:cs="Segoe UI"/>
      <w:sz w:val="18"/>
      <w:szCs w:val="16"/>
    </w:rPr>
  </w:style>
  <w:style w:type="character" w:customStyle="1" w:styleId="Heading1Char">
    <w:name w:val="Heading 1 Char"/>
    <w:basedOn w:val="DefaultParagraphFont"/>
    <w:link w:val="Heading1"/>
    <w:uiPriority w:val="9"/>
    <w:rsid w:val="00A24FE6"/>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936E52"/>
    <w:rPr>
      <w:rFonts w:ascii="Times New Roman" w:eastAsiaTheme="majorEastAsia" w:hAnsi="Times New Roman" w:cstheme="majorBidi"/>
      <w:b/>
      <w:caps/>
      <w:sz w:val="28"/>
      <w:szCs w:val="23"/>
    </w:rPr>
  </w:style>
  <w:style w:type="paragraph" w:styleId="ListParagraph">
    <w:name w:val="List Paragraph"/>
    <w:basedOn w:val="Normal"/>
    <w:uiPriority w:val="34"/>
    <w:qFormat/>
    <w:rsid w:val="003E42DD"/>
    <w:pPr>
      <w:ind w:left="720"/>
      <w:contextualSpacing/>
    </w:pPr>
  </w:style>
  <w:style w:type="character" w:customStyle="1" w:styleId="Heading3Char">
    <w:name w:val="Heading 3 Char"/>
    <w:basedOn w:val="DefaultParagraphFont"/>
    <w:link w:val="Heading3"/>
    <w:uiPriority w:val="9"/>
    <w:rsid w:val="003E42DD"/>
    <w:rPr>
      <w:rFonts w:ascii="Times New Roman" w:eastAsiaTheme="majorEastAsia" w:hAnsi="Times New Roman" w:cstheme="majorBidi"/>
      <w:b/>
      <w:caps/>
      <w:sz w:val="24"/>
      <w:szCs w:val="21"/>
    </w:rPr>
  </w:style>
  <w:style w:type="character" w:customStyle="1" w:styleId="Heading4Char">
    <w:name w:val="Heading 4 Char"/>
    <w:basedOn w:val="DefaultParagraphFont"/>
    <w:link w:val="Heading4"/>
    <w:uiPriority w:val="9"/>
    <w:rsid w:val="003E42D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E42D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E42D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E42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E42DD"/>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3E42DD"/>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uiPriority w:val="99"/>
    <w:unhideWhenUsed/>
    <w:rsid w:val="003E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2DD"/>
  </w:style>
  <w:style w:type="paragraph" w:styleId="Footer">
    <w:name w:val="footer"/>
    <w:basedOn w:val="Normal"/>
    <w:link w:val="FooterChar"/>
    <w:uiPriority w:val="99"/>
    <w:unhideWhenUsed/>
    <w:rsid w:val="003E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2DD"/>
  </w:style>
  <w:style w:type="paragraph" w:styleId="TOCHeading">
    <w:name w:val="TOC Heading"/>
    <w:basedOn w:val="Heading1"/>
    <w:next w:val="Normal"/>
    <w:uiPriority w:val="39"/>
    <w:unhideWhenUsed/>
    <w:qFormat/>
    <w:rsid w:val="003E42DD"/>
    <w:pPr>
      <w:spacing w:line="259" w:lineRule="auto"/>
      <w:jc w:val="left"/>
      <w:outlineLvl w:val="9"/>
    </w:pPr>
    <w:rPr>
      <w:rFonts w:asciiTheme="majorHAnsi" w:hAnsiTheme="majorHAnsi"/>
      <w:b w:val="0"/>
      <w:caps/>
      <w:color w:val="365F91" w:themeColor="accent1" w:themeShade="BF"/>
      <w:szCs w:val="32"/>
      <w:lang w:bidi="ar-SA"/>
    </w:rPr>
  </w:style>
  <w:style w:type="paragraph" w:styleId="TOC1">
    <w:name w:val="toc 1"/>
    <w:basedOn w:val="Normal"/>
    <w:next w:val="Normal"/>
    <w:autoRedefine/>
    <w:uiPriority w:val="39"/>
    <w:unhideWhenUsed/>
    <w:rsid w:val="00C2220F"/>
    <w:pPr>
      <w:tabs>
        <w:tab w:val="right" w:leader="dot" w:pos="9016"/>
      </w:tabs>
      <w:spacing w:after="100" w:line="360" w:lineRule="auto"/>
      <w:pPrChange w:id="1" w:author="ATIT DANGAURA THARU" w:date="2024-08-15T06:53:00Z">
        <w:pPr>
          <w:spacing w:after="100" w:line="276" w:lineRule="auto"/>
        </w:pPr>
      </w:pPrChange>
    </w:pPr>
    <w:rPr>
      <w:rFonts w:ascii="Times New Roman" w:hAnsi="Times New Roman" w:cs="Times New Roman"/>
      <w:b/>
      <w:bCs/>
      <w:noProof/>
      <w:sz w:val="24"/>
      <w:szCs w:val="24"/>
      <w:rPrChange w:id="1" w:author="ATIT DANGAURA THARU" w:date="2024-08-15T06:53:00Z">
        <w:rPr>
          <w:rFonts w:asciiTheme="minorHAnsi" w:eastAsiaTheme="minorHAnsi" w:hAnsiTheme="minorHAnsi" w:cstheme="minorBidi"/>
          <w:sz w:val="22"/>
          <w:lang w:val="en-US" w:eastAsia="en-US" w:bidi="ne-NP"/>
        </w:rPr>
      </w:rPrChange>
    </w:rPr>
  </w:style>
  <w:style w:type="paragraph" w:styleId="TOC2">
    <w:name w:val="toc 2"/>
    <w:basedOn w:val="Normal"/>
    <w:next w:val="Normal"/>
    <w:autoRedefine/>
    <w:uiPriority w:val="39"/>
    <w:unhideWhenUsed/>
    <w:rsid w:val="003E42DD"/>
    <w:pPr>
      <w:spacing w:after="100"/>
      <w:ind w:left="220"/>
    </w:pPr>
  </w:style>
  <w:style w:type="paragraph" w:styleId="TOC3">
    <w:name w:val="toc 3"/>
    <w:basedOn w:val="Normal"/>
    <w:next w:val="Normal"/>
    <w:autoRedefine/>
    <w:uiPriority w:val="39"/>
    <w:unhideWhenUsed/>
    <w:rsid w:val="003E42DD"/>
    <w:pPr>
      <w:spacing w:after="100"/>
      <w:ind w:left="440"/>
    </w:pPr>
  </w:style>
  <w:style w:type="character" w:styleId="Hyperlink">
    <w:name w:val="Hyperlink"/>
    <w:basedOn w:val="DefaultParagraphFont"/>
    <w:uiPriority w:val="99"/>
    <w:unhideWhenUsed/>
    <w:rsid w:val="003E42DD"/>
    <w:rPr>
      <w:color w:val="0000FF" w:themeColor="hyperlink"/>
      <w:u w:val="single"/>
    </w:rPr>
  </w:style>
  <w:style w:type="paragraph" w:styleId="Caption">
    <w:name w:val="caption"/>
    <w:basedOn w:val="Normal"/>
    <w:next w:val="Normal"/>
    <w:uiPriority w:val="35"/>
    <w:unhideWhenUsed/>
    <w:qFormat/>
    <w:rsid w:val="0045267A"/>
    <w:pPr>
      <w:spacing w:line="240" w:lineRule="auto"/>
    </w:pPr>
    <w:rPr>
      <w:i/>
      <w:iCs/>
      <w:color w:val="1F497D" w:themeColor="text2"/>
      <w:sz w:val="18"/>
      <w:szCs w:val="16"/>
    </w:rPr>
  </w:style>
  <w:style w:type="table" w:styleId="TableGrid">
    <w:name w:val="Table Grid"/>
    <w:basedOn w:val="TableNormal"/>
    <w:uiPriority w:val="59"/>
    <w:rsid w:val="00CA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0189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A94FA7"/>
    <w:pPr>
      <w:spacing w:after="0"/>
    </w:pPr>
  </w:style>
  <w:style w:type="paragraph" w:styleId="Bibliography">
    <w:name w:val="Bibliography"/>
    <w:basedOn w:val="Normal"/>
    <w:next w:val="Normal"/>
    <w:uiPriority w:val="37"/>
    <w:unhideWhenUsed/>
    <w:rsid w:val="0070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355">
      <w:bodyDiv w:val="1"/>
      <w:marLeft w:val="0"/>
      <w:marRight w:val="0"/>
      <w:marTop w:val="0"/>
      <w:marBottom w:val="0"/>
      <w:divBdr>
        <w:top w:val="none" w:sz="0" w:space="0" w:color="auto"/>
        <w:left w:val="none" w:sz="0" w:space="0" w:color="auto"/>
        <w:bottom w:val="none" w:sz="0" w:space="0" w:color="auto"/>
        <w:right w:val="none" w:sz="0" w:space="0" w:color="auto"/>
      </w:divBdr>
    </w:div>
    <w:div w:id="27292480">
      <w:bodyDiv w:val="1"/>
      <w:marLeft w:val="0"/>
      <w:marRight w:val="0"/>
      <w:marTop w:val="0"/>
      <w:marBottom w:val="0"/>
      <w:divBdr>
        <w:top w:val="none" w:sz="0" w:space="0" w:color="auto"/>
        <w:left w:val="none" w:sz="0" w:space="0" w:color="auto"/>
        <w:bottom w:val="none" w:sz="0" w:space="0" w:color="auto"/>
        <w:right w:val="none" w:sz="0" w:space="0" w:color="auto"/>
      </w:divBdr>
    </w:div>
    <w:div w:id="38824652">
      <w:bodyDiv w:val="1"/>
      <w:marLeft w:val="0"/>
      <w:marRight w:val="0"/>
      <w:marTop w:val="0"/>
      <w:marBottom w:val="0"/>
      <w:divBdr>
        <w:top w:val="none" w:sz="0" w:space="0" w:color="auto"/>
        <w:left w:val="none" w:sz="0" w:space="0" w:color="auto"/>
        <w:bottom w:val="none" w:sz="0" w:space="0" w:color="auto"/>
        <w:right w:val="none" w:sz="0" w:space="0" w:color="auto"/>
      </w:divBdr>
    </w:div>
    <w:div w:id="60639257">
      <w:bodyDiv w:val="1"/>
      <w:marLeft w:val="0"/>
      <w:marRight w:val="0"/>
      <w:marTop w:val="0"/>
      <w:marBottom w:val="0"/>
      <w:divBdr>
        <w:top w:val="none" w:sz="0" w:space="0" w:color="auto"/>
        <w:left w:val="none" w:sz="0" w:space="0" w:color="auto"/>
        <w:bottom w:val="none" w:sz="0" w:space="0" w:color="auto"/>
        <w:right w:val="none" w:sz="0" w:space="0" w:color="auto"/>
      </w:divBdr>
    </w:div>
    <w:div w:id="148177362">
      <w:bodyDiv w:val="1"/>
      <w:marLeft w:val="0"/>
      <w:marRight w:val="0"/>
      <w:marTop w:val="0"/>
      <w:marBottom w:val="0"/>
      <w:divBdr>
        <w:top w:val="none" w:sz="0" w:space="0" w:color="auto"/>
        <w:left w:val="none" w:sz="0" w:space="0" w:color="auto"/>
        <w:bottom w:val="none" w:sz="0" w:space="0" w:color="auto"/>
        <w:right w:val="none" w:sz="0" w:space="0" w:color="auto"/>
      </w:divBdr>
    </w:div>
    <w:div w:id="201023569">
      <w:bodyDiv w:val="1"/>
      <w:marLeft w:val="0"/>
      <w:marRight w:val="0"/>
      <w:marTop w:val="0"/>
      <w:marBottom w:val="0"/>
      <w:divBdr>
        <w:top w:val="none" w:sz="0" w:space="0" w:color="auto"/>
        <w:left w:val="none" w:sz="0" w:space="0" w:color="auto"/>
        <w:bottom w:val="none" w:sz="0" w:space="0" w:color="auto"/>
        <w:right w:val="none" w:sz="0" w:space="0" w:color="auto"/>
      </w:divBdr>
    </w:div>
    <w:div w:id="250554951">
      <w:bodyDiv w:val="1"/>
      <w:marLeft w:val="0"/>
      <w:marRight w:val="0"/>
      <w:marTop w:val="0"/>
      <w:marBottom w:val="0"/>
      <w:divBdr>
        <w:top w:val="none" w:sz="0" w:space="0" w:color="auto"/>
        <w:left w:val="none" w:sz="0" w:space="0" w:color="auto"/>
        <w:bottom w:val="none" w:sz="0" w:space="0" w:color="auto"/>
        <w:right w:val="none" w:sz="0" w:space="0" w:color="auto"/>
      </w:divBdr>
    </w:div>
    <w:div w:id="280919888">
      <w:bodyDiv w:val="1"/>
      <w:marLeft w:val="0"/>
      <w:marRight w:val="0"/>
      <w:marTop w:val="0"/>
      <w:marBottom w:val="0"/>
      <w:divBdr>
        <w:top w:val="none" w:sz="0" w:space="0" w:color="auto"/>
        <w:left w:val="none" w:sz="0" w:space="0" w:color="auto"/>
        <w:bottom w:val="none" w:sz="0" w:space="0" w:color="auto"/>
        <w:right w:val="none" w:sz="0" w:space="0" w:color="auto"/>
      </w:divBdr>
    </w:div>
    <w:div w:id="344793123">
      <w:bodyDiv w:val="1"/>
      <w:marLeft w:val="0"/>
      <w:marRight w:val="0"/>
      <w:marTop w:val="0"/>
      <w:marBottom w:val="0"/>
      <w:divBdr>
        <w:top w:val="none" w:sz="0" w:space="0" w:color="auto"/>
        <w:left w:val="none" w:sz="0" w:space="0" w:color="auto"/>
        <w:bottom w:val="none" w:sz="0" w:space="0" w:color="auto"/>
        <w:right w:val="none" w:sz="0" w:space="0" w:color="auto"/>
      </w:divBdr>
    </w:div>
    <w:div w:id="346446676">
      <w:bodyDiv w:val="1"/>
      <w:marLeft w:val="0"/>
      <w:marRight w:val="0"/>
      <w:marTop w:val="0"/>
      <w:marBottom w:val="0"/>
      <w:divBdr>
        <w:top w:val="none" w:sz="0" w:space="0" w:color="auto"/>
        <w:left w:val="none" w:sz="0" w:space="0" w:color="auto"/>
        <w:bottom w:val="none" w:sz="0" w:space="0" w:color="auto"/>
        <w:right w:val="none" w:sz="0" w:space="0" w:color="auto"/>
      </w:divBdr>
    </w:div>
    <w:div w:id="402794420">
      <w:bodyDiv w:val="1"/>
      <w:marLeft w:val="0"/>
      <w:marRight w:val="0"/>
      <w:marTop w:val="0"/>
      <w:marBottom w:val="0"/>
      <w:divBdr>
        <w:top w:val="none" w:sz="0" w:space="0" w:color="auto"/>
        <w:left w:val="none" w:sz="0" w:space="0" w:color="auto"/>
        <w:bottom w:val="none" w:sz="0" w:space="0" w:color="auto"/>
        <w:right w:val="none" w:sz="0" w:space="0" w:color="auto"/>
      </w:divBdr>
    </w:div>
    <w:div w:id="403450463">
      <w:bodyDiv w:val="1"/>
      <w:marLeft w:val="0"/>
      <w:marRight w:val="0"/>
      <w:marTop w:val="0"/>
      <w:marBottom w:val="0"/>
      <w:divBdr>
        <w:top w:val="none" w:sz="0" w:space="0" w:color="auto"/>
        <w:left w:val="none" w:sz="0" w:space="0" w:color="auto"/>
        <w:bottom w:val="none" w:sz="0" w:space="0" w:color="auto"/>
        <w:right w:val="none" w:sz="0" w:space="0" w:color="auto"/>
      </w:divBdr>
    </w:div>
    <w:div w:id="435029270">
      <w:bodyDiv w:val="1"/>
      <w:marLeft w:val="0"/>
      <w:marRight w:val="0"/>
      <w:marTop w:val="0"/>
      <w:marBottom w:val="0"/>
      <w:divBdr>
        <w:top w:val="none" w:sz="0" w:space="0" w:color="auto"/>
        <w:left w:val="none" w:sz="0" w:space="0" w:color="auto"/>
        <w:bottom w:val="none" w:sz="0" w:space="0" w:color="auto"/>
        <w:right w:val="none" w:sz="0" w:space="0" w:color="auto"/>
      </w:divBdr>
    </w:div>
    <w:div w:id="441653328">
      <w:bodyDiv w:val="1"/>
      <w:marLeft w:val="0"/>
      <w:marRight w:val="0"/>
      <w:marTop w:val="0"/>
      <w:marBottom w:val="0"/>
      <w:divBdr>
        <w:top w:val="none" w:sz="0" w:space="0" w:color="auto"/>
        <w:left w:val="none" w:sz="0" w:space="0" w:color="auto"/>
        <w:bottom w:val="none" w:sz="0" w:space="0" w:color="auto"/>
        <w:right w:val="none" w:sz="0" w:space="0" w:color="auto"/>
      </w:divBdr>
    </w:div>
    <w:div w:id="453404336">
      <w:bodyDiv w:val="1"/>
      <w:marLeft w:val="0"/>
      <w:marRight w:val="0"/>
      <w:marTop w:val="0"/>
      <w:marBottom w:val="0"/>
      <w:divBdr>
        <w:top w:val="none" w:sz="0" w:space="0" w:color="auto"/>
        <w:left w:val="none" w:sz="0" w:space="0" w:color="auto"/>
        <w:bottom w:val="none" w:sz="0" w:space="0" w:color="auto"/>
        <w:right w:val="none" w:sz="0" w:space="0" w:color="auto"/>
      </w:divBdr>
    </w:div>
    <w:div w:id="474373539">
      <w:bodyDiv w:val="1"/>
      <w:marLeft w:val="0"/>
      <w:marRight w:val="0"/>
      <w:marTop w:val="0"/>
      <w:marBottom w:val="0"/>
      <w:divBdr>
        <w:top w:val="none" w:sz="0" w:space="0" w:color="auto"/>
        <w:left w:val="none" w:sz="0" w:space="0" w:color="auto"/>
        <w:bottom w:val="none" w:sz="0" w:space="0" w:color="auto"/>
        <w:right w:val="none" w:sz="0" w:space="0" w:color="auto"/>
      </w:divBdr>
    </w:div>
    <w:div w:id="491603870">
      <w:bodyDiv w:val="1"/>
      <w:marLeft w:val="0"/>
      <w:marRight w:val="0"/>
      <w:marTop w:val="0"/>
      <w:marBottom w:val="0"/>
      <w:divBdr>
        <w:top w:val="none" w:sz="0" w:space="0" w:color="auto"/>
        <w:left w:val="none" w:sz="0" w:space="0" w:color="auto"/>
        <w:bottom w:val="none" w:sz="0" w:space="0" w:color="auto"/>
        <w:right w:val="none" w:sz="0" w:space="0" w:color="auto"/>
      </w:divBdr>
    </w:div>
    <w:div w:id="506557145">
      <w:bodyDiv w:val="1"/>
      <w:marLeft w:val="0"/>
      <w:marRight w:val="0"/>
      <w:marTop w:val="0"/>
      <w:marBottom w:val="0"/>
      <w:divBdr>
        <w:top w:val="none" w:sz="0" w:space="0" w:color="auto"/>
        <w:left w:val="none" w:sz="0" w:space="0" w:color="auto"/>
        <w:bottom w:val="none" w:sz="0" w:space="0" w:color="auto"/>
        <w:right w:val="none" w:sz="0" w:space="0" w:color="auto"/>
      </w:divBdr>
    </w:div>
    <w:div w:id="521357171">
      <w:bodyDiv w:val="1"/>
      <w:marLeft w:val="0"/>
      <w:marRight w:val="0"/>
      <w:marTop w:val="0"/>
      <w:marBottom w:val="0"/>
      <w:divBdr>
        <w:top w:val="none" w:sz="0" w:space="0" w:color="auto"/>
        <w:left w:val="none" w:sz="0" w:space="0" w:color="auto"/>
        <w:bottom w:val="none" w:sz="0" w:space="0" w:color="auto"/>
        <w:right w:val="none" w:sz="0" w:space="0" w:color="auto"/>
      </w:divBdr>
    </w:div>
    <w:div w:id="558174517">
      <w:bodyDiv w:val="1"/>
      <w:marLeft w:val="0"/>
      <w:marRight w:val="0"/>
      <w:marTop w:val="0"/>
      <w:marBottom w:val="0"/>
      <w:divBdr>
        <w:top w:val="none" w:sz="0" w:space="0" w:color="auto"/>
        <w:left w:val="none" w:sz="0" w:space="0" w:color="auto"/>
        <w:bottom w:val="none" w:sz="0" w:space="0" w:color="auto"/>
        <w:right w:val="none" w:sz="0" w:space="0" w:color="auto"/>
      </w:divBdr>
    </w:div>
    <w:div w:id="580066389">
      <w:bodyDiv w:val="1"/>
      <w:marLeft w:val="0"/>
      <w:marRight w:val="0"/>
      <w:marTop w:val="0"/>
      <w:marBottom w:val="0"/>
      <w:divBdr>
        <w:top w:val="none" w:sz="0" w:space="0" w:color="auto"/>
        <w:left w:val="none" w:sz="0" w:space="0" w:color="auto"/>
        <w:bottom w:val="none" w:sz="0" w:space="0" w:color="auto"/>
        <w:right w:val="none" w:sz="0" w:space="0" w:color="auto"/>
      </w:divBdr>
    </w:div>
    <w:div w:id="594947799">
      <w:bodyDiv w:val="1"/>
      <w:marLeft w:val="0"/>
      <w:marRight w:val="0"/>
      <w:marTop w:val="0"/>
      <w:marBottom w:val="0"/>
      <w:divBdr>
        <w:top w:val="none" w:sz="0" w:space="0" w:color="auto"/>
        <w:left w:val="none" w:sz="0" w:space="0" w:color="auto"/>
        <w:bottom w:val="none" w:sz="0" w:space="0" w:color="auto"/>
        <w:right w:val="none" w:sz="0" w:space="0" w:color="auto"/>
      </w:divBdr>
    </w:div>
    <w:div w:id="616062446">
      <w:bodyDiv w:val="1"/>
      <w:marLeft w:val="0"/>
      <w:marRight w:val="0"/>
      <w:marTop w:val="0"/>
      <w:marBottom w:val="0"/>
      <w:divBdr>
        <w:top w:val="none" w:sz="0" w:space="0" w:color="auto"/>
        <w:left w:val="none" w:sz="0" w:space="0" w:color="auto"/>
        <w:bottom w:val="none" w:sz="0" w:space="0" w:color="auto"/>
        <w:right w:val="none" w:sz="0" w:space="0" w:color="auto"/>
      </w:divBdr>
    </w:div>
    <w:div w:id="630209717">
      <w:bodyDiv w:val="1"/>
      <w:marLeft w:val="0"/>
      <w:marRight w:val="0"/>
      <w:marTop w:val="0"/>
      <w:marBottom w:val="0"/>
      <w:divBdr>
        <w:top w:val="none" w:sz="0" w:space="0" w:color="auto"/>
        <w:left w:val="none" w:sz="0" w:space="0" w:color="auto"/>
        <w:bottom w:val="none" w:sz="0" w:space="0" w:color="auto"/>
        <w:right w:val="none" w:sz="0" w:space="0" w:color="auto"/>
      </w:divBdr>
    </w:div>
    <w:div w:id="653342255">
      <w:bodyDiv w:val="1"/>
      <w:marLeft w:val="0"/>
      <w:marRight w:val="0"/>
      <w:marTop w:val="0"/>
      <w:marBottom w:val="0"/>
      <w:divBdr>
        <w:top w:val="none" w:sz="0" w:space="0" w:color="auto"/>
        <w:left w:val="none" w:sz="0" w:space="0" w:color="auto"/>
        <w:bottom w:val="none" w:sz="0" w:space="0" w:color="auto"/>
        <w:right w:val="none" w:sz="0" w:space="0" w:color="auto"/>
      </w:divBdr>
    </w:div>
    <w:div w:id="684791712">
      <w:bodyDiv w:val="1"/>
      <w:marLeft w:val="0"/>
      <w:marRight w:val="0"/>
      <w:marTop w:val="0"/>
      <w:marBottom w:val="0"/>
      <w:divBdr>
        <w:top w:val="none" w:sz="0" w:space="0" w:color="auto"/>
        <w:left w:val="none" w:sz="0" w:space="0" w:color="auto"/>
        <w:bottom w:val="none" w:sz="0" w:space="0" w:color="auto"/>
        <w:right w:val="none" w:sz="0" w:space="0" w:color="auto"/>
      </w:divBdr>
    </w:div>
    <w:div w:id="696583687">
      <w:bodyDiv w:val="1"/>
      <w:marLeft w:val="0"/>
      <w:marRight w:val="0"/>
      <w:marTop w:val="0"/>
      <w:marBottom w:val="0"/>
      <w:divBdr>
        <w:top w:val="none" w:sz="0" w:space="0" w:color="auto"/>
        <w:left w:val="none" w:sz="0" w:space="0" w:color="auto"/>
        <w:bottom w:val="none" w:sz="0" w:space="0" w:color="auto"/>
        <w:right w:val="none" w:sz="0" w:space="0" w:color="auto"/>
      </w:divBdr>
    </w:div>
    <w:div w:id="696733787">
      <w:bodyDiv w:val="1"/>
      <w:marLeft w:val="0"/>
      <w:marRight w:val="0"/>
      <w:marTop w:val="0"/>
      <w:marBottom w:val="0"/>
      <w:divBdr>
        <w:top w:val="none" w:sz="0" w:space="0" w:color="auto"/>
        <w:left w:val="none" w:sz="0" w:space="0" w:color="auto"/>
        <w:bottom w:val="none" w:sz="0" w:space="0" w:color="auto"/>
        <w:right w:val="none" w:sz="0" w:space="0" w:color="auto"/>
      </w:divBdr>
    </w:div>
    <w:div w:id="746924868">
      <w:bodyDiv w:val="1"/>
      <w:marLeft w:val="0"/>
      <w:marRight w:val="0"/>
      <w:marTop w:val="0"/>
      <w:marBottom w:val="0"/>
      <w:divBdr>
        <w:top w:val="none" w:sz="0" w:space="0" w:color="auto"/>
        <w:left w:val="none" w:sz="0" w:space="0" w:color="auto"/>
        <w:bottom w:val="none" w:sz="0" w:space="0" w:color="auto"/>
        <w:right w:val="none" w:sz="0" w:space="0" w:color="auto"/>
      </w:divBdr>
    </w:div>
    <w:div w:id="751318818">
      <w:bodyDiv w:val="1"/>
      <w:marLeft w:val="0"/>
      <w:marRight w:val="0"/>
      <w:marTop w:val="0"/>
      <w:marBottom w:val="0"/>
      <w:divBdr>
        <w:top w:val="none" w:sz="0" w:space="0" w:color="auto"/>
        <w:left w:val="none" w:sz="0" w:space="0" w:color="auto"/>
        <w:bottom w:val="none" w:sz="0" w:space="0" w:color="auto"/>
        <w:right w:val="none" w:sz="0" w:space="0" w:color="auto"/>
      </w:divBdr>
    </w:div>
    <w:div w:id="763651502">
      <w:bodyDiv w:val="1"/>
      <w:marLeft w:val="0"/>
      <w:marRight w:val="0"/>
      <w:marTop w:val="0"/>
      <w:marBottom w:val="0"/>
      <w:divBdr>
        <w:top w:val="none" w:sz="0" w:space="0" w:color="auto"/>
        <w:left w:val="none" w:sz="0" w:space="0" w:color="auto"/>
        <w:bottom w:val="none" w:sz="0" w:space="0" w:color="auto"/>
        <w:right w:val="none" w:sz="0" w:space="0" w:color="auto"/>
      </w:divBdr>
    </w:div>
    <w:div w:id="765467927">
      <w:bodyDiv w:val="1"/>
      <w:marLeft w:val="0"/>
      <w:marRight w:val="0"/>
      <w:marTop w:val="0"/>
      <w:marBottom w:val="0"/>
      <w:divBdr>
        <w:top w:val="none" w:sz="0" w:space="0" w:color="auto"/>
        <w:left w:val="none" w:sz="0" w:space="0" w:color="auto"/>
        <w:bottom w:val="none" w:sz="0" w:space="0" w:color="auto"/>
        <w:right w:val="none" w:sz="0" w:space="0" w:color="auto"/>
      </w:divBdr>
    </w:div>
    <w:div w:id="770706503">
      <w:bodyDiv w:val="1"/>
      <w:marLeft w:val="0"/>
      <w:marRight w:val="0"/>
      <w:marTop w:val="0"/>
      <w:marBottom w:val="0"/>
      <w:divBdr>
        <w:top w:val="none" w:sz="0" w:space="0" w:color="auto"/>
        <w:left w:val="none" w:sz="0" w:space="0" w:color="auto"/>
        <w:bottom w:val="none" w:sz="0" w:space="0" w:color="auto"/>
        <w:right w:val="none" w:sz="0" w:space="0" w:color="auto"/>
      </w:divBdr>
    </w:div>
    <w:div w:id="787746782">
      <w:bodyDiv w:val="1"/>
      <w:marLeft w:val="0"/>
      <w:marRight w:val="0"/>
      <w:marTop w:val="0"/>
      <w:marBottom w:val="0"/>
      <w:divBdr>
        <w:top w:val="none" w:sz="0" w:space="0" w:color="auto"/>
        <w:left w:val="none" w:sz="0" w:space="0" w:color="auto"/>
        <w:bottom w:val="none" w:sz="0" w:space="0" w:color="auto"/>
        <w:right w:val="none" w:sz="0" w:space="0" w:color="auto"/>
      </w:divBdr>
    </w:div>
    <w:div w:id="828591855">
      <w:bodyDiv w:val="1"/>
      <w:marLeft w:val="0"/>
      <w:marRight w:val="0"/>
      <w:marTop w:val="0"/>
      <w:marBottom w:val="0"/>
      <w:divBdr>
        <w:top w:val="none" w:sz="0" w:space="0" w:color="auto"/>
        <w:left w:val="none" w:sz="0" w:space="0" w:color="auto"/>
        <w:bottom w:val="none" w:sz="0" w:space="0" w:color="auto"/>
        <w:right w:val="none" w:sz="0" w:space="0" w:color="auto"/>
      </w:divBdr>
    </w:div>
    <w:div w:id="898782514">
      <w:bodyDiv w:val="1"/>
      <w:marLeft w:val="0"/>
      <w:marRight w:val="0"/>
      <w:marTop w:val="0"/>
      <w:marBottom w:val="0"/>
      <w:divBdr>
        <w:top w:val="none" w:sz="0" w:space="0" w:color="auto"/>
        <w:left w:val="none" w:sz="0" w:space="0" w:color="auto"/>
        <w:bottom w:val="none" w:sz="0" w:space="0" w:color="auto"/>
        <w:right w:val="none" w:sz="0" w:space="0" w:color="auto"/>
      </w:divBdr>
    </w:div>
    <w:div w:id="986785432">
      <w:bodyDiv w:val="1"/>
      <w:marLeft w:val="0"/>
      <w:marRight w:val="0"/>
      <w:marTop w:val="0"/>
      <w:marBottom w:val="0"/>
      <w:divBdr>
        <w:top w:val="none" w:sz="0" w:space="0" w:color="auto"/>
        <w:left w:val="none" w:sz="0" w:space="0" w:color="auto"/>
        <w:bottom w:val="none" w:sz="0" w:space="0" w:color="auto"/>
        <w:right w:val="none" w:sz="0" w:space="0" w:color="auto"/>
      </w:divBdr>
    </w:div>
    <w:div w:id="989408432">
      <w:bodyDiv w:val="1"/>
      <w:marLeft w:val="0"/>
      <w:marRight w:val="0"/>
      <w:marTop w:val="0"/>
      <w:marBottom w:val="0"/>
      <w:divBdr>
        <w:top w:val="none" w:sz="0" w:space="0" w:color="auto"/>
        <w:left w:val="none" w:sz="0" w:space="0" w:color="auto"/>
        <w:bottom w:val="none" w:sz="0" w:space="0" w:color="auto"/>
        <w:right w:val="none" w:sz="0" w:space="0" w:color="auto"/>
      </w:divBdr>
    </w:div>
    <w:div w:id="1027412170">
      <w:bodyDiv w:val="1"/>
      <w:marLeft w:val="0"/>
      <w:marRight w:val="0"/>
      <w:marTop w:val="0"/>
      <w:marBottom w:val="0"/>
      <w:divBdr>
        <w:top w:val="none" w:sz="0" w:space="0" w:color="auto"/>
        <w:left w:val="none" w:sz="0" w:space="0" w:color="auto"/>
        <w:bottom w:val="none" w:sz="0" w:space="0" w:color="auto"/>
        <w:right w:val="none" w:sz="0" w:space="0" w:color="auto"/>
      </w:divBdr>
    </w:div>
    <w:div w:id="1144007367">
      <w:bodyDiv w:val="1"/>
      <w:marLeft w:val="0"/>
      <w:marRight w:val="0"/>
      <w:marTop w:val="0"/>
      <w:marBottom w:val="0"/>
      <w:divBdr>
        <w:top w:val="none" w:sz="0" w:space="0" w:color="auto"/>
        <w:left w:val="none" w:sz="0" w:space="0" w:color="auto"/>
        <w:bottom w:val="none" w:sz="0" w:space="0" w:color="auto"/>
        <w:right w:val="none" w:sz="0" w:space="0" w:color="auto"/>
      </w:divBdr>
    </w:div>
    <w:div w:id="1355959219">
      <w:bodyDiv w:val="1"/>
      <w:marLeft w:val="0"/>
      <w:marRight w:val="0"/>
      <w:marTop w:val="0"/>
      <w:marBottom w:val="0"/>
      <w:divBdr>
        <w:top w:val="none" w:sz="0" w:space="0" w:color="auto"/>
        <w:left w:val="none" w:sz="0" w:space="0" w:color="auto"/>
        <w:bottom w:val="none" w:sz="0" w:space="0" w:color="auto"/>
        <w:right w:val="none" w:sz="0" w:space="0" w:color="auto"/>
      </w:divBdr>
    </w:div>
    <w:div w:id="1384409422">
      <w:bodyDiv w:val="1"/>
      <w:marLeft w:val="0"/>
      <w:marRight w:val="0"/>
      <w:marTop w:val="0"/>
      <w:marBottom w:val="0"/>
      <w:divBdr>
        <w:top w:val="none" w:sz="0" w:space="0" w:color="auto"/>
        <w:left w:val="none" w:sz="0" w:space="0" w:color="auto"/>
        <w:bottom w:val="none" w:sz="0" w:space="0" w:color="auto"/>
        <w:right w:val="none" w:sz="0" w:space="0" w:color="auto"/>
      </w:divBdr>
    </w:div>
    <w:div w:id="1425805419">
      <w:bodyDiv w:val="1"/>
      <w:marLeft w:val="0"/>
      <w:marRight w:val="0"/>
      <w:marTop w:val="0"/>
      <w:marBottom w:val="0"/>
      <w:divBdr>
        <w:top w:val="none" w:sz="0" w:space="0" w:color="auto"/>
        <w:left w:val="none" w:sz="0" w:space="0" w:color="auto"/>
        <w:bottom w:val="none" w:sz="0" w:space="0" w:color="auto"/>
        <w:right w:val="none" w:sz="0" w:space="0" w:color="auto"/>
      </w:divBdr>
    </w:div>
    <w:div w:id="1427650942">
      <w:bodyDiv w:val="1"/>
      <w:marLeft w:val="0"/>
      <w:marRight w:val="0"/>
      <w:marTop w:val="0"/>
      <w:marBottom w:val="0"/>
      <w:divBdr>
        <w:top w:val="none" w:sz="0" w:space="0" w:color="auto"/>
        <w:left w:val="none" w:sz="0" w:space="0" w:color="auto"/>
        <w:bottom w:val="none" w:sz="0" w:space="0" w:color="auto"/>
        <w:right w:val="none" w:sz="0" w:space="0" w:color="auto"/>
      </w:divBdr>
    </w:div>
    <w:div w:id="1455830389">
      <w:bodyDiv w:val="1"/>
      <w:marLeft w:val="0"/>
      <w:marRight w:val="0"/>
      <w:marTop w:val="0"/>
      <w:marBottom w:val="0"/>
      <w:divBdr>
        <w:top w:val="none" w:sz="0" w:space="0" w:color="auto"/>
        <w:left w:val="none" w:sz="0" w:space="0" w:color="auto"/>
        <w:bottom w:val="none" w:sz="0" w:space="0" w:color="auto"/>
        <w:right w:val="none" w:sz="0" w:space="0" w:color="auto"/>
      </w:divBdr>
    </w:div>
    <w:div w:id="1470712201">
      <w:bodyDiv w:val="1"/>
      <w:marLeft w:val="0"/>
      <w:marRight w:val="0"/>
      <w:marTop w:val="0"/>
      <w:marBottom w:val="0"/>
      <w:divBdr>
        <w:top w:val="none" w:sz="0" w:space="0" w:color="auto"/>
        <w:left w:val="none" w:sz="0" w:space="0" w:color="auto"/>
        <w:bottom w:val="none" w:sz="0" w:space="0" w:color="auto"/>
        <w:right w:val="none" w:sz="0" w:space="0" w:color="auto"/>
      </w:divBdr>
    </w:div>
    <w:div w:id="1553611467">
      <w:bodyDiv w:val="1"/>
      <w:marLeft w:val="0"/>
      <w:marRight w:val="0"/>
      <w:marTop w:val="0"/>
      <w:marBottom w:val="0"/>
      <w:divBdr>
        <w:top w:val="none" w:sz="0" w:space="0" w:color="auto"/>
        <w:left w:val="none" w:sz="0" w:space="0" w:color="auto"/>
        <w:bottom w:val="none" w:sz="0" w:space="0" w:color="auto"/>
        <w:right w:val="none" w:sz="0" w:space="0" w:color="auto"/>
      </w:divBdr>
    </w:div>
    <w:div w:id="1565025994">
      <w:bodyDiv w:val="1"/>
      <w:marLeft w:val="0"/>
      <w:marRight w:val="0"/>
      <w:marTop w:val="0"/>
      <w:marBottom w:val="0"/>
      <w:divBdr>
        <w:top w:val="none" w:sz="0" w:space="0" w:color="auto"/>
        <w:left w:val="none" w:sz="0" w:space="0" w:color="auto"/>
        <w:bottom w:val="none" w:sz="0" w:space="0" w:color="auto"/>
        <w:right w:val="none" w:sz="0" w:space="0" w:color="auto"/>
      </w:divBdr>
    </w:div>
    <w:div w:id="1566060858">
      <w:bodyDiv w:val="1"/>
      <w:marLeft w:val="0"/>
      <w:marRight w:val="0"/>
      <w:marTop w:val="0"/>
      <w:marBottom w:val="0"/>
      <w:divBdr>
        <w:top w:val="none" w:sz="0" w:space="0" w:color="auto"/>
        <w:left w:val="none" w:sz="0" w:space="0" w:color="auto"/>
        <w:bottom w:val="none" w:sz="0" w:space="0" w:color="auto"/>
        <w:right w:val="none" w:sz="0" w:space="0" w:color="auto"/>
      </w:divBdr>
    </w:div>
    <w:div w:id="1581721211">
      <w:bodyDiv w:val="1"/>
      <w:marLeft w:val="0"/>
      <w:marRight w:val="0"/>
      <w:marTop w:val="0"/>
      <w:marBottom w:val="0"/>
      <w:divBdr>
        <w:top w:val="none" w:sz="0" w:space="0" w:color="auto"/>
        <w:left w:val="none" w:sz="0" w:space="0" w:color="auto"/>
        <w:bottom w:val="none" w:sz="0" w:space="0" w:color="auto"/>
        <w:right w:val="none" w:sz="0" w:space="0" w:color="auto"/>
      </w:divBdr>
    </w:div>
    <w:div w:id="1621759109">
      <w:bodyDiv w:val="1"/>
      <w:marLeft w:val="0"/>
      <w:marRight w:val="0"/>
      <w:marTop w:val="0"/>
      <w:marBottom w:val="0"/>
      <w:divBdr>
        <w:top w:val="none" w:sz="0" w:space="0" w:color="auto"/>
        <w:left w:val="none" w:sz="0" w:space="0" w:color="auto"/>
        <w:bottom w:val="none" w:sz="0" w:space="0" w:color="auto"/>
        <w:right w:val="none" w:sz="0" w:space="0" w:color="auto"/>
      </w:divBdr>
    </w:div>
    <w:div w:id="1656756364">
      <w:bodyDiv w:val="1"/>
      <w:marLeft w:val="0"/>
      <w:marRight w:val="0"/>
      <w:marTop w:val="0"/>
      <w:marBottom w:val="0"/>
      <w:divBdr>
        <w:top w:val="none" w:sz="0" w:space="0" w:color="auto"/>
        <w:left w:val="none" w:sz="0" w:space="0" w:color="auto"/>
        <w:bottom w:val="none" w:sz="0" w:space="0" w:color="auto"/>
        <w:right w:val="none" w:sz="0" w:space="0" w:color="auto"/>
      </w:divBdr>
    </w:div>
    <w:div w:id="1712919948">
      <w:bodyDiv w:val="1"/>
      <w:marLeft w:val="0"/>
      <w:marRight w:val="0"/>
      <w:marTop w:val="0"/>
      <w:marBottom w:val="0"/>
      <w:divBdr>
        <w:top w:val="none" w:sz="0" w:space="0" w:color="auto"/>
        <w:left w:val="none" w:sz="0" w:space="0" w:color="auto"/>
        <w:bottom w:val="none" w:sz="0" w:space="0" w:color="auto"/>
        <w:right w:val="none" w:sz="0" w:space="0" w:color="auto"/>
      </w:divBdr>
    </w:div>
    <w:div w:id="1751072817">
      <w:bodyDiv w:val="1"/>
      <w:marLeft w:val="0"/>
      <w:marRight w:val="0"/>
      <w:marTop w:val="0"/>
      <w:marBottom w:val="0"/>
      <w:divBdr>
        <w:top w:val="none" w:sz="0" w:space="0" w:color="auto"/>
        <w:left w:val="none" w:sz="0" w:space="0" w:color="auto"/>
        <w:bottom w:val="none" w:sz="0" w:space="0" w:color="auto"/>
        <w:right w:val="none" w:sz="0" w:space="0" w:color="auto"/>
      </w:divBdr>
    </w:div>
    <w:div w:id="1753699628">
      <w:bodyDiv w:val="1"/>
      <w:marLeft w:val="0"/>
      <w:marRight w:val="0"/>
      <w:marTop w:val="0"/>
      <w:marBottom w:val="0"/>
      <w:divBdr>
        <w:top w:val="none" w:sz="0" w:space="0" w:color="auto"/>
        <w:left w:val="none" w:sz="0" w:space="0" w:color="auto"/>
        <w:bottom w:val="none" w:sz="0" w:space="0" w:color="auto"/>
        <w:right w:val="none" w:sz="0" w:space="0" w:color="auto"/>
      </w:divBdr>
    </w:div>
    <w:div w:id="1805999988">
      <w:bodyDiv w:val="1"/>
      <w:marLeft w:val="0"/>
      <w:marRight w:val="0"/>
      <w:marTop w:val="0"/>
      <w:marBottom w:val="0"/>
      <w:divBdr>
        <w:top w:val="none" w:sz="0" w:space="0" w:color="auto"/>
        <w:left w:val="none" w:sz="0" w:space="0" w:color="auto"/>
        <w:bottom w:val="none" w:sz="0" w:space="0" w:color="auto"/>
        <w:right w:val="none" w:sz="0" w:space="0" w:color="auto"/>
      </w:divBdr>
    </w:div>
    <w:div w:id="1819879179">
      <w:bodyDiv w:val="1"/>
      <w:marLeft w:val="0"/>
      <w:marRight w:val="0"/>
      <w:marTop w:val="0"/>
      <w:marBottom w:val="0"/>
      <w:divBdr>
        <w:top w:val="none" w:sz="0" w:space="0" w:color="auto"/>
        <w:left w:val="none" w:sz="0" w:space="0" w:color="auto"/>
        <w:bottom w:val="none" w:sz="0" w:space="0" w:color="auto"/>
        <w:right w:val="none" w:sz="0" w:space="0" w:color="auto"/>
      </w:divBdr>
    </w:div>
    <w:div w:id="1848248831">
      <w:bodyDiv w:val="1"/>
      <w:marLeft w:val="0"/>
      <w:marRight w:val="0"/>
      <w:marTop w:val="0"/>
      <w:marBottom w:val="0"/>
      <w:divBdr>
        <w:top w:val="none" w:sz="0" w:space="0" w:color="auto"/>
        <w:left w:val="none" w:sz="0" w:space="0" w:color="auto"/>
        <w:bottom w:val="none" w:sz="0" w:space="0" w:color="auto"/>
        <w:right w:val="none" w:sz="0" w:space="0" w:color="auto"/>
      </w:divBdr>
    </w:div>
    <w:div w:id="1871381539">
      <w:bodyDiv w:val="1"/>
      <w:marLeft w:val="0"/>
      <w:marRight w:val="0"/>
      <w:marTop w:val="0"/>
      <w:marBottom w:val="0"/>
      <w:divBdr>
        <w:top w:val="none" w:sz="0" w:space="0" w:color="auto"/>
        <w:left w:val="none" w:sz="0" w:space="0" w:color="auto"/>
        <w:bottom w:val="none" w:sz="0" w:space="0" w:color="auto"/>
        <w:right w:val="none" w:sz="0" w:space="0" w:color="auto"/>
      </w:divBdr>
    </w:div>
    <w:div w:id="1910800068">
      <w:bodyDiv w:val="1"/>
      <w:marLeft w:val="0"/>
      <w:marRight w:val="0"/>
      <w:marTop w:val="0"/>
      <w:marBottom w:val="0"/>
      <w:divBdr>
        <w:top w:val="none" w:sz="0" w:space="0" w:color="auto"/>
        <w:left w:val="none" w:sz="0" w:space="0" w:color="auto"/>
        <w:bottom w:val="none" w:sz="0" w:space="0" w:color="auto"/>
        <w:right w:val="none" w:sz="0" w:space="0" w:color="auto"/>
      </w:divBdr>
    </w:div>
    <w:div w:id="1948388756">
      <w:bodyDiv w:val="1"/>
      <w:marLeft w:val="0"/>
      <w:marRight w:val="0"/>
      <w:marTop w:val="0"/>
      <w:marBottom w:val="0"/>
      <w:divBdr>
        <w:top w:val="none" w:sz="0" w:space="0" w:color="auto"/>
        <w:left w:val="none" w:sz="0" w:space="0" w:color="auto"/>
        <w:bottom w:val="none" w:sz="0" w:space="0" w:color="auto"/>
        <w:right w:val="none" w:sz="0" w:space="0" w:color="auto"/>
      </w:divBdr>
    </w:div>
    <w:div w:id="1950426374">
      <w:bodyDiv w:val="1"/>
      <w:marLeft w:val="0"/>
      <w:marRight w:val="0"/>
      <w:marTop w:val="0"/>
      <w:marBottom w:val="0"/>
      <w:divBdr>
        <w:top w:val="none" w:sz="0" w:space="0" w:color="auto"/>
        <w:left w:val="none" w:sz="0" w:space="0" w:color="auto"/>
        <w:bottom w:val="none" w:sz="0" w:space="0" w:color="auto"/>
        <w:right w:val="none" w:sz="0" w:space="0" w:color="auto"/>
      </w:divBdr>
    </w:div>
    <w:div w:id="2089957334">
      <w:bodyDiv w:val="1"/>
      <w:marLeft w:val="0"/>
      <w:marRight w:val="0"/>
      <w:marTop w:val="0"/>
      <w:marBottom w:val="0"/>
      <w:divBdr>
        <w:top w:val="none" w:sz="0" w:space="0" w:color="auto"/>
        <w:left w:val="none" w:sz="0" w:space="0" w:color="auto"/>
        <w:bottom w:val="none" w:sz="0" w:space="0" w:color="auto"/>
        <w:right w:val="none" w:sz="0" w:space="0" w:color="auto"/>
      </w:divBdr>
    </w:div>
    <w:div w:id="2112119127">
      <w:bodyDiv w:val="1"/>
      <w:marLeft w:val="0"/>
      <w:marRight w:val="0"/>
      <w:marTop w:val="0"/>
      <w:marBottom w:val="0"/>
      <w:divBdr>
        <w:top w:val="none" w:sz="0" w:space="0" w:color="auto"/>
        <w:left w:val="none" w:sz="0" w:space="0" w:color="auto"/>
        <w:bottom w:val="none" w:sz="0" w:space="0" w:color="auto"/>
        <w:right w:val="none" w:sz="0" w:space="0" w:color="auto"/>
      </w:divBdr>
    </w:div>
    <w:div w:id="2115710485">
      <w:bodyDiv w:val="1"/>
      <w:marLeft w:val="0"/>
      <w:marRight w:val="0"/>
      <w:marTop w:val="0"/>
      <w:marBottom w:val="0"/>
      <w:divBdr>
        <w:top w:val="none" w:sz="0" w:space="0" w:color="auto"/>
        <w:left w:val="none" w:sz="0" w:space="0" w:color="auto"/>
        <w:bottom w:val="none" w:sz="0" w:space="0" w:color="auto"/>
        <w:right w:val="none" w:sz="0" w:space="0" w:color="auto"/>
      </w:divBdr>
    </w:div>
    <w:div w:id="21307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Planning</c:v>
                </c:pt>
                <c:pt idx="1">
                  <c:v>Analysis</c:v>
                </c:pt>
                <c:pt idx="2">
                  <c:v>Design</c:v>
                </c:pt>
                <c:pt idx="3">
                  <c:v>Coding</c:v>
                </c:pt>
                <c:pt idx="4">
                  <c:v>Testing</c:v>
                </c:pt>
              </c:strCache>
            </c:strRef>
          </c:cat>
          <c:val>
            <c:numRef>
              <c:f>Sheet1!$B$2:$B$6</c:f>
              <c:numCache>
                <c:formatCode>m/d/yyyy</c:formatCode>
                <c:ptCount val="5"/>
                <c:pt idx="0">
                  <c:v>45448</c:v>
                </c:pt>
                <c:pt idx="1">
                  <c:v>45451</c:v>
                </c:pt>
                <c:pt idx="2">
                  <c:v>45457</c:v>
                </c:pt>
                <c:pt idx="3">
                  <c:v>45474</c:v>
                </c:pt>
                <c:pt idx="4">
                  <c:v>45525</c:v>
                </c:pt>
              </c:numCache>
            </c:numRef>
          </c:val>
          <c:extLst>
            <c:ext xmlns:c16="http://schemas.microsoft.com/office/drawing/2014/chart" uri="{C3380CC4-5D6E-409C-BE32-E72D297353CC}">
              <c16:uniqueId val="{00000000-DAEF-4456-A7E1-E4BEFF58D990}"/>
            </c:ext>
          </c:extLst>
        </c:ser>
        <c:ser>
          <c:idx val="2"/>
          <c:order val="1"/>
          <c:tx>
            <c:strRef>
              <c:f>Sheet1!$D$1</c:f>
              <c:strCache>
                <c:ptCount val="1"/>
                <c:pt idx="0">
                  <c:v>Duration</c:v>
                </c:pt>
              </c:strCache>
            </c:strRef>
          </c:tx>
          <c:spPr>
            <a:solidFill>
              <a:schemeClr val="accent3"/>
            </a:solidFill>
            <a:ln>
              <a:noFill/>
            </a:ln>
            <a:effectLst/>
          </c:spPr>
          <c:invertIfNegative val="0"/>
          <c:cat>
            <c:strRef>
              <c:f>Sheet1!$A$2:$A$6</c:f>
              <c:strCache>
                <c:ptCount val="5"/>
                <c:pt idx="0">
                  <c:v>Planning</c:v>
                </c:pt>
                <c:pt idx="1">
                  <c:v>Analysis</c:v>
                </c:pt>
                <c:pt idx="2">
                  <c:v>Design</c:v>
                </c:pt>
                <c:pt idx="3">
                  <c:v>Coding</c:v>
                </c:pt>
                <c:pt idx="4">
                  <c:v>Testing</c:v>
                </c:pt>
              </c:strCache>
            </c:strRef>
          </c:cat>
          <c:val>
            <c:numRef>
              <c:f>Sheet1!$D$2:$D$6</c:f>
              <c:numCache>
                <c:formatCode>General</c:formatCode>
                <c:ptCount val="5"/>
                <c:pt idx="0">
                  <c:v>2</c:v>
                </c:pt>
                <c:pt idx="1">
                  <c:v>5</c:v>
                </c:pt>
                <c:pt idx="2">
                  <c:v>16</c:v>
                </c:pt>
                <c:pt idx="3">
                  <c:v>50</c:v>
                </c:pt>
                <c:pt idx="4">
                  <c:v>3</c:v>
                </c:pt>
              </c:numCache>
            </c:numRef>
          </c:val>
          <c:extLst>
            <c:ext xmlns:c16="http://schemas.microsoft.com/office/drawing/2014/chart" uri="{C3380CC4-5D6E-409C-BE32-E72D297353CC}">
              <c16:uniqueId val="{00000001-DAEF-4456-A7E1-E4BEFF58D990}"/>
            </c:ext>
          </c:extLst>
        </c:ser>
        <c:dLbls>
          <c:showLegendKey val="0"/>
          <c:showVal val="0"/>
          <c:showCatName val="0"/>
          <c:showSerName val="0"/>
          <c:showPercent val="0"/>
          <c:showBubbleSize val="0"/>
        </c:dLbls>
        <c:gapWidth val="150"/>
        <c:overlap val="100"/>
        <c:axId val="527105392"/>
        <c:axId val="527094576"/>
      </c:barChart>
      <c:catAx>
        <c:axId val="5271053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94576"/>
        <c:crosses val="autoZero"/>
        <c:auto val="1"/>
        <c:lblAlgn val="ctr"/>
        <c:lblOffset val="100"/>
        <c:noMultiLvlLbl val="0"/>
      </c:catAx>
      <c:valAx>
        <c:axId val="527094576"/>
        <c:scaling>
          <c:orientation val="minMax"/>
          <c:min val="45448"/>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10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MOS22</b:Tag>
    <b:SourceType>Report</b:SourceType>
    <b:Guid>{EC78F174-2BD7-4351-AD7B-6163E20D6C88}</b:Guid>
    <b:Title>JOB PORTAL </b:Title>
    <b:Year>2022</b:Year>
    <b:Author>
      <b:Author>
        <b:NameList>
          <b:Person>
            <b:Last>KISOI</b:Last>
            <b:First>MOSES</b:First>
            <b:Middle>MWENDWA</b:Middle>
          </b:Person>
        </b:NameList>
      </b:Author>
    </b:Author>
    <b:Publisher> BarristerStarZebra7</b:Publisher>
    <b:RefOrder>5</b:RefOrder>
  </b:Source>
  <b:Source>
    <b:Tag>adm17</b:Tag>
    <b:SourceType>Report</b:SourceType>
    <b:Guid>{E089D8C0-63CF-469D-A279-A7B6E71A8428}</b:Guid>
    <b:Author>
      <b:Author>
        <b:NameList>
          <b:Person>
            <b:Last>admin</b:Last>
          </b:Person>
        </b:NameList>
      </b:Author>
    </b:Author>
    <b:Title>A Project Report On Online Job Portal</b:Title>
    <b:Year>2017</b:Year>
    <b:Publisher>1000 projects</b:Publisher>
    <b:RefOrder>6</b:RefOrder>
  </b:Source>
  <b:Source>
    <b:Tag>Man24</b:Tag>
    <b:SourceType>JournalArticle</b:SourceType>
    <b:Guid>{3A80CCDA-B491-4C01-9B22-2FBB26BE1205}</b:Guid>
    <b:Author>
      <b:Author>
        <b:NameList>
          <b:Person>
            <b:Last>Mangesh Kumar Yadav</b:Last>
          </b:Person>
        </b:NameList>
      </b:Author>
    </b:Author>
    <b:Title>Online Job Portal using Django</b:Title>
    <b:JournalName>International journal of innovative science and modern engineering</b:JournalName>
    <b:Year>2024</b:Year>
    <b:Pages>11</b:Pages>
    <b:RefOrder>4</b:RefOrder>
  </b:Source>
  <b:Source>
    <b:Tag>GRa24</b:Tag>
    <b:SourceType>JournalArticle</b:SourceType>
    <b:Guid>{2698899C-C4FB-4B9B-96ED-F85CA1F2572C}</b:Guid>
    <b:Author>
      <b:Author>
        <b:NameList>
          <b:Person>
            <b:Last>G Ramarao</b:Last>
            <b:First>G</b:First>
            <b:Middle>Ramarao,G Ramarao,</b:Middle>
          </b:Person>
        </b:NameList>
      </b:Author>
    </b:Author>
    <b:Title>Job Portal</b:Title>
    <b:JournalName>International Journal of Advanced Research in Science, Communication and Technology </b:JournalName>
    <b:Year>2024</b:Year>
    <b:Pages>1,720</b:Pages>
    <b:RefOrder>3</b:RefOrder>
  </b:Source>
  <b:Source>
    <b:Tag>Nup24</b:Tag>
    <b:SourceType>JournalArticle</b:SourceType>
    <b:Guid>{9D604831-DFD0-462D-A538-6D95922A1E9B}</b:Guid>
    <b:Author>
      <b:Author>
        <b:NameList>
          <b:Person>
            <b:Last>Sonawaner</b:Last>
            <b:First>Nupur</b:First>
          </b:Person>
        </b:NameList>
      </b:Author>
    </b:Author>
    <b:Title>Online Job Portal</b:Title>
    <b:JournalName>Indian Scientific Journal Of Research In Engineering And Management </b:JournalName>
    <b:Year>2024</b:Year>
    <b:Pages>3,838</b:Pages>
    <b:RefOrder>1</b:RefOrder>
  </b:Source>
  <b:Source>
    <b:Tag>Adi23</b:Tag>
    <b:SourceType>JournalArticle</b:SourceType>
    <b:Guid>{C88434F4-E4B3-4EE8-9EBE-25C7CC9BA9BC}</b:Guid>
    <b:Author>
      <b:Author>
        <b:NameList>
          <b:Person>
            <b:Last>Adithyan s</b:Last>
            <b:First>Dr.</b:First>
            <b:Middle>T. Mahalakshmi</b:Middle>
          </b:Person>
        </b:NameList>
      </b:Author>
    </b:Author>
    <b:Title>Job Portal</b:Title>
    <b:JournalName>International journal of advanced research</b:JournalName>
    <b:Year>2023</b:Year>
    <b:Pages>2,118</b:Pages>
    <b:RefOrder>2</b:RefOrder>
  </b:Source>
</b:Sources>
</file>

<file path=customXml/itemProps1.xml><?xml version="1.0" encoding="utf-8"?>
<ds:datastoreItem xmlns:ds="http://schemas.openxmlformats.org/officeDocument/2006/customXml" ds:itemID="{01D7D7E8-ADCB-4B6B-B57D-4223A2CAC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7351</TotalTime>
  <Pages>19</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ATIT DANGAURA THARU</dc:creator>
  <cp:keywords/>
  <dc:description/>
  <cp:lastModifiedBy>ATIT DANGAURA THARU</cp:lastModifiedBy>
  <cp:revision>124</cp:revision>
  <cp:lastPrinted>2024-08-22T13:48:00Z</cp:lastPrinted>
  <dcterms:created xsi:type="dcterms:W3CDTF">2024-08-03T06:39:00Z</dcterms:created>
  <dcterms:modified xsi:type="dcterms:W3CDTF">2024-08-27T17:59:00Z</dcterms:modified>
</cp:coreProperties>
</file>